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EA55F" w14:textId="2F907103" w:rsidR="00336B8E" w:rsidRDefault="00D34C9A">
      <w:r>
        <w:t>Finalité mission objectif IS PROJECT AIDA :</w:t>
      </w:r>
    </w:p>
    <w:p w14:paraId="33B28AAB" w14:textId="77777777" w:rsidR="00D34C9A" w:rsidRDefault="00D34C9A"/>
    <w:p w14:paraId="08FE9764" w14:textId="77777777" w:rsidR="00D34C9A" w:rsidRDefault="00D34C9A"/>
    <w:p w14:paraId="3ED30FAA" w14:textId="52C63DCB" w:rsidR="00D34C9A" w:rsidRDefault="00D34C9A">
      <w:r>
        <w:t xml:space="preserve">Ce document </w:t>
      </w:r>
      <w:r w:rsidR="0026311B">
        <w:t>a</w:t>
      </w:r>
      <w:r>
        <w:t xml:space="preserve"> pour objectifs d’utiliser la méthodologie de l’ingénierie système dans le cadre de la création d’un Jumeau Numérique du drone spécifié dans le projet AIDA développé par l’I</w:t>
      </w:r>
      <w:r w:rsidRPr="00D34C9A">
        <w:t>RT AESE (IRT Saint Exupéry)</w:t>
      </w:r>
      <w:r>
        <w:t>.</w:t>
      </w:r>
    </w:p>
    <w:p w14:paraId="2B06C079" w14:textId="77777777" w:rsidR="00553159" w:rsidRDefault="00553159"/>
    <w:p w14:paraId="6492C2DA" w14:textId="7398E4EC" w:rsidR="00D34C9A" w:rsidRDefault="00D34C9A" w:rsidP="00D34C9A">
      <w:pPr>
        <w:pStyle w:val="Titre1"/>
        <w:numPr>
          <w:ilvl w:val="0"/>
          <w:numId w:val="1"/>
        </w:numPr>
      </w:pPr>
      <w:r>
        <w:t>Analyse de mission</w:t>
      </w:r>
    </w:p>
    <w:p w14:paraId="10A4AAD7" w14:textId="77777777" w:rsidR="00553159" w:rsidRDefault="00553159" w:rsidP="00553159"/>
    <w:p w14:paraId="5BE0DA41" w14:textId="4718C564" w:rsidR="00553159" w:rsidRPr="00553159" w:rsidRDefault="00553159" w:rsidP="00553159">
      <w:r w:rsidRPr="00553159">
        <w:t xml:space="preserve">La </w:t>
      </w:r>
      <w:r w:rsidRPr="00553159">
        <w:rPr>
          <w:b/>
          <w:bCs/>
        </w:rPr>
        <w:t>définition de la finalité et de la mission</w:t>
      </w:r>
      <w:r w:rsidRPr="00553159">
        <w:t xml:space="preserve"> d’un système est une étape cruciale dans tout projet de recherche ou de conception, notamment dans le développement d’un </w:t>
      </w:r>
      <w:r w:rsidRPr="00553159">
        <w:rPr>
          <w:b/>
          <w:bCs/>
        </w:rPr>
        <w:t>jumeau numérique</w:t>
      </w:r>
      <w:r w:rsidRPr="00553159">
        <w:t xml:space="preserve">. La finalité permet de clarifier </w:t>
      </w:r>
      <w:r w:rsidRPr="00553159">
        <w:rPr>
          <w:b/>
          <w:bCs/>
        </w:rPr>
        <w:t>l’objectif principal</w:t>
      </w:r>
      <w:r w:rsidRPr="00553159">
        <w:t xml:space="preserve"> du système, en répondant à la question fondamentale : </w:t>
      </w:r>
      <w:r w:rsidRPr="00553159">
        <w:rPr>
          <w:i/>
          <w:iCs/>
        </w:rPr>
        <w:t>« Pourquoi ce système est-il créé ? »</w:t>
      </w:r>
      <w:r w:rsidRPr="00553159">
        <w:t xml:space="preserve">. Elle établit une vision globale, en alignant les attentes des parties prenantes sur les résultats attendus et sur les bénéfices à long terme du système. La mission, quant à elle, précise </w:t>
      </w:r>
      <w:r w:rsidRPr="00553159">
        <w:rPr>
          <w:b/>
          <w:bCs/>
        </w:rPr>
        <w:t>le périmètre fonctionnel</w:t>
      </w:r>
      <w:r w:rsidRPr="00553159">
        <w:t xml:space="preserve"> et les responsabilités associées, c’est-à-dire </w:t>
      </w:r>
      <w:r w:rsidRPr="00553159">
        <w:rPr>
          <w:i/>
          <w:iCs/>
        </w:rPr>
        <w:t>« Comment le système va-t-il remplir sa finalité ? »</w:t>
      </w:r>
      <w:r w:rsidRPr="00553159">
        <w:t xml:space="preserve">. Cela inclut la définition des usages concrets, des interactions avec d’autres systèmes, ainsi que des exigences techniques et opérationnelles. Définir ces éléments en amont garantit une </w:t>
      </w:r>
      <w:r w:rsidRPr="00553159">
        <w:rPr>
          <w:b/>
          <w:bCs/>
        </w:rPr>
        <w:t>cohérence</w:t>
      </w:r>
      <w:r w:rsidRPr="00553159">
        <w:t xml:space="preserve"> dans le développement du système, facilite les arbitrages techniques et réduit les risques d’écart par rapport aux besoins initiaux. Pour un projet aussi complexe qu’un jumeau numérique, cette démarche permet de </w:t>
      </w:r>
      <w:r w:rsidRPr="00553159">
        <w:rPr>
          <w:b/>
          <w:bCs/>
        </w:rPr>
        <w:t>structurer les objectifs</w:t>
      </w:r>
      <w:r w:rsidRPr="00553159">
        <w:t>, d'optimiser les ressources et d'assurer que le système réponde aux exigences métier.</w:t>
      </w:r>
    </w:p>
    <w:p w14:paraId="17E0F150" w14:textId="77777777" w:rsidR="00553159" w:rsidRPr="00553159" w:rsidRDefault="00553159" w:rsidP="00553159">
      <w:r w:rsidRPr="00553159">
        <w:t xml:space="preserve">Le </w:t>
      </w:r>
      <w:r w:rsidRPr="00553159">
        <w:rPr>
          <w:b/>
          <w:bCs/>
        </w:rPr>
        <w:t>digital thread</w:t>
      </w:r>
      <w:r w:rsidRPr="00553159">
        <w:t xml:space="preserve"> joue un rôle clé dans la définition et l'affinement de la finalité et de la mission d’un système en permettant une </w:t>
      </w:r>
      <w:r w:rsidRPr="00553159">
        <w:rPr>
          <w:b/>
          <w:bCs/>
        </w:rPr>
        <w:t>traçabilité numérique complète</w:t>
      </w:r>
      <w:r w:rsidRPr="00553159">
        <w:t xml:space="preserve"> des données tout au long du cycle de vie du système. En reliant l’ensemble des </w:t>
      </w:r>
      <w:r w:rsidRPr="00553159">
        <w:rPr>
          <w:b/>
          <w:bCs/>
        </w:rPr>
        <w:t>modèles numériques</w:t>
      </w:r>
      <w:r w:rsidRPr="00553159">
        <w:t xml:space="preserve">, des </w:t>
      </w:r>
      <w:r w:rsidRPr="00553159">
        <w:rPr>
          <w:b/>
          <w:bCs/>
        </w:rPr>
        <w:t>données opérationnelles</w:t>
      </w:r>
      <w:r w:rsidRPr="00553159">
        <w:t xml:space="preserve"> et des </w:t>
      </w:r>
      <w:r w:rsidRPr="00553159">
        <w:rPr>
          <w:b/>
          <w:bCs/>
        </w:rPr>
        <w:t>analyses</w:t>
      </w:r>
      <w:r w:rsidRPr="00553159">
        <w:t xml:space="preserve"> provenant des différentes phases (conception, simulation, exploitation, maintenance), le digital thread crée un </w:t>
      </w:r>
      <w:r w:rsidRPr="00553159">
        <w:rPr>
          <w:b/>
          <w:bCs/>
        </w:rPr>
        <w:t>fil conducteur</w:t>
      </w:r>
      <w:r w:rsidRPr="00553159">
        <w:t xml:space="preserve"> permettant de centraliser et d’organiser les informations nécessaires pour définir les objectifs stratégiques et les missions opérationnelles du système.</w:t>
      </w:r>
    </w:p>
    <w:p w14:paraId="38E83DCE" w14:textId="30AF9EA0" w:rsidR="00553159" w:rsidRPr="00553159" w:rsidRDefault="00553159" w:rsidP="00AD1109">
      <w:r w:rsidRPr="00553159">
        <w:t xml:space="preserve">Lors de l'analyse de mission, le digital thread permet </w:t>
      </w:r>
      <w:r w:rsidR="00FC642B" w:rsidRPr="00553159">
        <w:t>d</w:t>
      </w:r>
      <w:r w:rsidR="00FC642B">
        <w:t>’</w:t>
      </w:r>
      <w:r w:rsidR="00FC642B" w:rsidRPr="00553159">
        <w:t>intégrer</w:t>
      </w:r>
      <w:r w:rsidRPr="00553159">
        <w:t xml:space="preserve"> les données historiques, les contraintes techniques et les besoins des parties prenantes, il aide à formaliser la finalité du système.</w:t>
      </w:r>
      <w:r w:rsidR="00FC642B">
        <w:t xml:space="preserve"> De plus g</w:t>
      </w:r>
      <w:r w:rsidRPr="00553159">
        <w:t>râce à une vue unifiée et synchronisée des différentes étapes du projet, il permet d’aligner la mission du système avec sa finalité globale.</w:t>
      </w:r>
    </w:p>
    <w:p w14:paraId="256DAD77" w14:textId="77777777" w:rsidR="00553159" w:rsidRPr="00553159" w:rsidRDefault="00553159" w:rsidP="00553159">
      <w:r w:rsidRPr="00553159">
        <w:t xml:space="preserve">Ainsi, le digital thread fournit un </w:t>
      </w:r>
      <w:r w:rsidRPr="00553159">
        <w:rPr>
          <w:b/>
          <w:bCs/>
        </w:rPr>
        <w:t>support dynamique et évolutif</w:t>
      </w:r>
      <w:r w:rsidRPr="00553159">
        <w:t xml:space="preserve"> pour définir, suivre et ajuster la finalité et la mission du système tout au long de son cycle de vie. Dans le cadre d’un </w:t>
      </w:r>
      <w:r w:rsidRPr="00553159">
        <w:rPr>
          <w:b/>
          <w:bCs/>
        </w:rPr>
        <w:t>jumeau numérique</w:t>
      </w:r>
      <w:r w:rsidRPr="00553159">
        <w:t>, il garantit que les décisions prises pendant la phase de conception et d’analyse de mission sont basées sur des données fiables, traçables et continuellement mises à jour, facilitant ainsi une approche systémique et orientée performance.</w:t>
      </w:r>
    </w:p>
    <w:p w14:paraId="1DF400DF" w14:textId="77777777" w:rsidR="00553159" w:rsidRPr="00553159" w:rsidRDefault="00553159" w:rsidP="00553159"/>
    <w:p w14:paraId="4073E29F" w14:textId="541AFEC0" w:rsidR="009317E1" w:rsidRDefault="00D34C9A" w:rsidP="009317E1">
      <w:pPr>
        <w:pStyle w:val="Titre2"/>
        <w:numPr>
          <w:ilvl w:val="1"/>
          <w:numId w:val="1"/>
        </w:numPr>
      </w:pPr>
      <w:r>
        <w:lastRenderedPageBreak/>
        <w:t>Finalité</w:t>
      </w:r>
    </w:p>
    <w:p w14:paraId="20E37C9E" w14:textId="77777777" w:rsidR="006414E7" w:rsidRPr="006414E7" w:rsidRDefault="006414E7" w:rsidP="006414E7"/>
    <w:p w14:paraId="1BE88CE4" w14:textId="5E6919FF" w:rsidR="00F5011C" w:rsidRDefault="00F5011C" w:rsidP="00F5011C">
      <w:r>
        <w:t>La finalité du système est d’a</w:t>
      </w:r>
      <w:r w:rsidRPr="00F5011C">
        <w:t>méliorer la sécurité et l'efficacité des opérations aériennes en simul</w:t>
      </w:r>
      <w:r>
        <w:t>ant</w:t>
      </w:r>
      <w:r w:rsidRPr="00F5011C">
        <w:t>, optimis</w:t>
      </w:r>
      <w:r>
        <w:t>ant les prés contrôles d’avant vol effectués par le drone AIDA</w:t>
      </w:r>
      <w:r w:rsidRPr="00F5011C">
        <w:t xml:space="preserve"> </w:t>
      </w:r>
      <w:r>
        <w:t>tout en</w:t>
      </w:r>
      <w:r w:rsidRPr="00F5011C">
        <w:t xml:space="preserve"> surveill</w:t>
      </w:r>
      <w:r>
        <w:t>ant</w:t>
      </w:r>
      <w:r w:rsidRPr="00F5011C">
        <w:t xml:space="preserve"> </w:t>
      </w:r>
      <w:r>
        <w:t xml:space="preserve">et en analysant </w:t>
      </w:r>
      <w:r w:rsidRPr="00F5011C">
        <w:t>les performances du drone, assurant ainsi des inspections précises et fiables avant chaque décollage.</w:t>
      </w:r>
    </w:p>
    <w:p w14:paraId="3457DCA5" w14:textId="4B87206E" w:rsidR="009317E1" w:rsidRDefault="00F5011C" w:rsidP="006414E7">
      <w:pPr>
        <w:pStyle w:val="Titre2"/>
        <w:numPr>
          <w:ilvl w:val="1"/>
          <w:numId w:val="1"/>
        </w:numPr>
      </w:pPr>
      <w:r>
        <w:t>Mission</w:t>
      </w:r>
    </w:p>
    <w:p w14:paraId="425CC649" w14:textId="77777777" w:rsidR="006414E7" w:rsidRPr="006414E7" w:rsidRDefault="006414E7" w:rsidP="006414E7"/>
    <w:p w14:paraId="43F32D6D" w14:textId="2F107140" w:rsidR="00491D21" w:rsidRDefault="00334EC6" w:rsidP="00334EC6">
      <w:r>
        <w:t xml:space="preserve">La mission du système est de </w:t>
      </w:r>
      <w:r w:rsidRPr="00C959DF">
        <w:t>représenter virtuellement</w:t>
      </w:r>
      <w:r w:rsidRPr="00334EC6">
        <w:t xml:space="preserve"> </w:t>
      </w:r>
      <w:r>
        <w:t>sur la</w:t>
      </w:r>
      <w:r w:rsidRPr="00334EC6">
        <w:t xml:space="preserve"> base </w:t>
      </w:r>
      <w:r w:rsidR="004B60A5">
        <w:t xml:space="preserve">de </w:t>
      </w:r>
      <w:r w:rsidRPr="00334EC6">
        <w:t>données</w:t>
      </w:r>
      <w:r w:rsidR="000012EB" w:rsidRPr="000012EB">
        <w:t xml:space="preserve"> </w:t>
      </w:r>
      <w:r w:rsidR="000012EB" w:rsidRPr="00334EC6">
        <w:t xml:space="preserve">avec une interaction synchronisée à une fréquence et </w:t>
      </w:r>
      <w:r w:rsidR="009317E1" w:rsidRPr="00334EC6">
        <w:t>une fidélité spécifiée</w:t>
      </w:r>
      <w:r w:rsidRPr="00334EC6">
        <w:t xml:space="preserve">, </w:t>
      </w:r>
      <w:r w:rsidR="001707F2">
        <w:t xml:space="preserve">des paramètres </w:t>
      </w:r>
      <w:r w:rsidR="00C959DF">
        <w:t>chois</w:t>
      </w:r>
      <w:r w:rsidR="001707F2">
        <w:t xml:space="preserve"> d’</w:t>
      </w:r>
      <w:r w:rsidR="00C959DF">
        <w:t>un drone</w:t>
      </w:r>
      <w:r w:rsidR="000012EB">
        <w:t xml:space="preserve"> de contrôle d’avant-vol</w:t>
      </w:r>
      <w:r w:rsidR="000D03D6">
        <w:t xml:space="preserve"> ainsi qu</w:t>
      </w:r>
      <w:r w:rsidR="00155BBD">
        <w:t xml:space="preserve">e des </w:t>
      </w:r>
      <w:r w:rsidR="00C959DF">
        <w:t>paramètres</w:t>
      </w:r>
      <w:r w:rsidR="00155BBD">
        <w:t xml:space="preserve"> </w:t>
      </w:r>
      <w:r w:rsidR="00C959DF">
        <w:t xml:space="preserve">sur le processus d’inspection effectué par ce même </w:t>
      </w:r>
      <w:r w:rsidR="00C959DF" w:rsidDel="00C959DF">
        <w:t>drone</w:t>
      </w:r>
      <w:r w:rsidR="00C959DF">
        <w:t>.</w:t>
      </w:r>
    </w:p>
    <w:p w14:paraId="4C09A3B0" w14:textId="24D572A1" w:rsidR="00D34C9A" w:rsidRDefault="00C944BC" w:rsidP="00334EC6">
      <w:ins w:id="0" w:author="Clarissa GREGORY" w:date="2024-11-19T10:35:00Z" w16du:dateUtc="2024-11-19T09:35:00Z">
        <w:r>
          <w:br/>
        </w:r>
      </w:ins>
    </w:p>
    <w:p w14:paraId="0A20A356" w14:textId="77777777" w:rsidR="009317E1" w:rsidRDefault="009317E1" w:rsidP="00334EC6"/>
    <w:p w14:paraId="676A0C21" w14:textId="6170DAC8" w:rsidR="009317E1" w:rsidRDefault="009317E1" w:rsidP="006414E7">
      <w:pPr>
        <w:pStyle w:val="Titre2"/>
        <w:numPr>
          <w:ilvl w:val="1"/>
          <w:numId w:val="1"/>
        </w:numPr>
      </w:pPr>
      <w:r w:rsidRPr="006414E7">
        <w:t>Objectifs</w:t>
      </w:r>
    </w:p>
    <w:p w14:paraId="2F997504" w14:textId="730EFBD6" w:rsidR="009317E1" w:rsidRDefault="00397580" w:rsidP="009317E1">
      <w:ins w:id="1" w:author="Clarissa GREGORY" w:date="2024-11-19T10:37:00Z" w16du:dateUtc="2024-11-19T09:37:00Z">
        <w:r>
          <w:t>Tout ce que tu as détaillé dans le tableau ci-dessous est plus de l’ordre des missions</w:t>
        </w:r>
      </w:ins>
      <w:ins w:id="2" w:author="Clarissa GREGORY" w:date="2024-11-19T10:42:00Z" w16du:dateUtc="2024-11-19T09:42:00Z">
        <w:r w:rsidR="000419E1">
          <w:t>, des tâches</w:t>
        </w:r>
      </w:ins>
      <w:ins w:id="3" w:author="Clarissa GREGORY" w:date="2024-11-19T10:37:00Z" w16du:dateUtc="2024-11-19T09:37:00Z">
        <w:r>
          <w:t xml:space="preserve"> ou des besoins principaux auxquels l</w:t>
        </w:r>
      </w:ins>
      <w:ins w:id="4" w:author="Clarissa GREGORY" w:date="2024-11-19T10:38:00Z" w16du:dateUtc="2024-11-19T09:38:00Z">
        <w:r>
          <w:t xml:space="preserve">e drone doit répondre et qui seraient utile pour commencer à éliciter des exigences. </w:t>
        </w:r>
        <w:r>
          <w:br/>
          <w:t xml:space="preserve">Les objectifs sont des grandeurs chiffrées qui caractérise le système : le </w:t>
        </w:r>
      </w:ins>
      <w:ins w:id="5" w:author="Clarissa GREGORY" w:date="2024-11-19T10:39:00Z" w16du:dateUtc="2024-11-19T09:39:00Z">
        <w:r w:rsidR="00FF1FBD">
          <w:t xml:space="preserve">JN du drone doit pouvoir avoir une vitesse de synchronisation des données de : xxx Mbit/s en débit montant, </w:t>
        </w:r>
        <w:proofErr w:type="spellStart"/>
        <w:r w:rsidR="00FF1FBD">
          <w:t>xxxMbit</w:t>
        </w:r>
        <w:proofErr w:type="spellEnd"/>
        <w:r w:rsidR="00FF1FBD">
          <w:t>/s en débit descendant, il doit pouvoir in</w:t>
        </w:r>
      </w:ins>
      <w:ins w:id="6" w:author="Clarissa GREGORY" w:date="2024-11-19T10:41:00Z" w16du:dateUtc="2024-11-19T09:41:00Z">
        <w:r w:rsidR="0022751C">
          <w:t>d</w:t>
        </w:r>
      </w:ins>
      <w:ins w:id="7" w:author="Clarissa GREGORY" w:date="2024-11-19T10:39:00Z" w16du:dateUtc="2024-11-19T09:39:00Z">
        <w:r w:rsidR="00FF1FBD">
          <w:t xml:space="preserve">iquer </w:t>
        </w:r>
        <w:proofErr w:type="gramStart"/>
        <w:r w:rsidR="00FF1FBD">
          <w:t>la positions</w:t>
        </w:r>
        <w:proofErr w:type="gramEnd"/>
        <w:r w:rsidR="00FF1FBD">
          <w:t xml:space="preserve"> du </w:t>
        </w:r>
        <w:proofErr w:type="spellStart"/>
        <w:r w:rsidR="00FF1FBD">
          <w:t>dr</w:t>
        </w:r>
      </w:ins>
      <w:ins w:id="8" w:author="Clarissa GREGORY" w:date="2024-11-19T10:41:00Z" w16du:dateUtc="2024-11-19T09:41:00Z">
        <w:r w:rsidR="0022751C">
          <w:t>ô</w:t>
        </w:r>
      </w:ins>
      <w:ins w:id="9" w:author="Clarissa GREGORY" w:date="2024-11-19T10:39:00Z" w16du:dateUtc="2024-11-19T09:39:00Z">
        <w:r w:rsidR="00FF1FBD">
          <w:t>ne</w:t>
        </w:r>
      </w:ins>
      <w:proofErr w:type="spellEnd"/>
      <w:ins w:id="10" w:author="Clarissa GREGORY" w:date="2024-11-19T10:40:00Z" w16du:dateUtc="2024-11-19T09:40:00Z">
        <w:r w:rsidR="00FF1FBD">
          <w:t xml:space="preserve"> dans l’espace avec une marge d’erreur admissible de xxx cm, </w:t>
        </w:r>
      </w:ins>
      <w:ins w:id="11" w:author="Clarissa GREGORY" w:date="2024-11-19T10:42:00Z" w16du:dateUtc="2024-11-19T09:42:00Z">
        <w:r w:rsidR="00ED2527">
          <w:t>stocké xxx Gbit de données, proposer une simulation en xxx secondes….</w:t>
        </w:r>
      </w:ins>
    </w:p>
    <w:tbl>
      <w:tblPr>
        <w:tblStyle w:val="Grilledutableau"/>
        <w:tblW w:w="0" w:type="auto"/>
        <w:tblLook w:val="04A0" w:firstRow="1" w:lastRow="0" w:firstColumn="1" w:lastColumn="0" w:noHBand="0" w:noVBand="1"/>
      </w:tblPr>
      <w:tblGrid>
        <w:gridCol w:w="4530"/>
        <w:gridCol w:w="4530"/>
      </w:tblGrid>
      <w:tr w:rsidR="0015147B" w14:paraId="43B4AE45" w14:textId="77777777" w:rsidTr="0015147B">
        <w:tc>
          <w:tcPr>
            <w:tcW w:w="4531" w:type="dxa"/>
          </w:tcPr>
          <w:p w14:paraId="09CF4600" w14:textId="73B803EB" w:rsidR="0015147B" w:rsidRDefault="0015147B" w:rsidP="009317E1">
            <w:r>
              <w:t>Simulation</w:t>
            </w:r>
          </w:p>
        </w:tc>
        <w:tc>
          <w:tcPr>
            <w:tcW w:w="4531" w:type="dxa"/>
          </w:tcPr>
          <w:p w14:paraId="1B67AC97" w14:textId="77777777" w:rsidR="008D55A7" w:rsidRPr="008D55A7" w:rsidRDefault="008D55A7" w:rsidP="008D55A7">
            <w:r w:rsidRPr="008D55A7">
              <w:t>Développer un modèle numérique précis du drone et de ses capteurs pour simuler les conditions réelles de vol et d'inspection.</w:t>
            </w:r>
          </w:p>
          <w:p w14:paraId="6FBD13FC" w14:textId="77777777" w:rsidR="0015147B" w:rsidRDefault="0015147B" w:rsidP="009317E1"/>
        </w:tc>
      </w:tr>
      <w:tr w:rsidR="0015147B" w14:paraId="01EA1EAA" w14:textId="77777777" w:rsidTr="0015147B">
        <w:tc>
          <w:tcPr>
            <w:tcW w:w="4531" w:type="dxa"/>
          </w:tcPr>
          <w:p w14:paraId="058E737F" w14:textId="1938E034" w:rsidR="0015147B" w:rsidRDefault="008D55A7" w:rsidP="009317E1">
            <w:r>
              <w:t>Optimisation</w:t>
            </w:r>
          </w:p>
        </w:tc>
        <w:tc>
          <w:tcPr>
            <w:tcW w:w="4531" w:type="dxa"/>
          </w:tcPr>
          <w:p w14:paraId="44F18E3A" w14:textId="72E38E7C" w:rsidR="0015147B" w:rsidRDefault="005D4209" w:rsidP="009317E1">
            <w:r>
              <w:t xml:space="preserve">Utiliser le </w:t>
            </w:r>
            <w:r w:rsidR="00E47232">
              <w:t>jumeau numérique pour optimiser grâces au simulations les comportements du drone</w:t>
            </w:r>
          </w:p>
        </w:tc>
      </w:tr>
      <w:tr w:rsidR="0015147B" w14:paraId="728F9911" w14:textId="77777777" w:rsidTr="0015147B">
        <w:tc>
          <w:tcPr>
            <w:tcW w:w="4531" w:type="dxa"/>
          </w:tcPr>
          <w:p w14:paraId="0DA72033" w14:textId="42682CA2" w:rsidR="0015147B" w:rsidRDefault="008D55A7" w:rsidP="009317E1">
            <w:r>
              <w:t>Vérification</w:t>
            </w:r>
          </w:p>
        </w:tc>
        <w:tc>
          <w:tcPr>
            <w:tcW w:w="4531" w:type="dxa"/>
          </w:tcPr>
          <w:p w14:paraId="5F8B0019" w14:textId="3F86AFA2" w:rsidR="0015147B" w:rsidRDefault="0028118F" w:rsidP="0028118F">
            <w:r>
              <w:t xml:space="preserve">Développer des séquences de test pour assurer la capacité du drone à assurer ses missions </w:t>
            </w:r>
          </w:p>
        </w:tc>
      </w:tr>
      <w:tr w:rsidR="0015147B" w14:paraId="6390389D" w14:textId="77777777" w:rsidTr="0015147B">
        <w:tc>
          <w:tcPr>
            <w:tcW w:w="4531" w:type="dxa"/>
          </w:tcPr>
          <w:p w14:paraId="09F02727" w14:textId="1EA8DBB0" w:rsidR="0015147B" w:rsidRDefault="008D55A7" w:rsidP="009317E1">
            <w:r>
              <w:t>Prédiction</w:t>
            </w:r>
          </w:p>
        </w:tc>
        <w:tc>
          <w:tcPr>
            <w:tcW w:w="4531" w:type="dxa"/>
          </w:tcPr>
          <w:p w14:paraId="5D1AADF3" w14:textId="475EE9AA" w:rsidR="0015147B" w:rsidRDefault="0028118F" w:rsidP="009317E1">
            <w:r>
              <w:t>Utilisations de simulations prédictives pour une aide à la conduite du drone</w:t>
            </w:r>
          </w:p>
        </w:tc>
      </w:tr>
      <w:tr w:rsidR="0015147B" w14:paraId="00DE379B" w14:textId="77777777" w:rsidTr="0015147B">
        <w:tc>
          <w:tcPr>
            <w:tcW w:w="4531" w:type="dxa"/>
          </w:tcPr>
          <w:p w14:paraId="2ED8CA1C" w14:textId="4D49274C" w:rsidR="0015147B" w:rsidRDefault="008D55A7" w:rsidP="009317E1">
            <w:r>
              <w:t>Intégration</w:t>
            </w:r>
          </w:p>
        </w:tc>
        <w:tc>
          <w:tcPr>
            <w:tcW w:w="4531" w:type="dxa"/>
          </w:tcPr>
          <w:p w14:paraId="4DCE5D4D" w14:textId="7F3038BE" w:rsidR="0015147B" w:rsidRDefault="008F7FED" w:rsidP="009317E1">
            <w:r>
              <w:t xml:space="preserve">Utilisation du jumeau numérique pour intégrer le système AIDA </w:t>
            </w:r>
            <w:r w:rsidR="003C5CC3">
              <w:t xml:space="preserve">dans de nouvelles </w:t>
            </w:r>
            <w:r w:rsidR="0026311B">
              <w:t>configurations</w:t>
            </w:r>
          </w:p>
        </w:tc>
      </w:tr>
      <w:tr w:rsidR="0015147B" w14:paraId="77E3C452" w14:textId="77777777" w:rsidTr="0015147B">
        <w:tc>
          <w:tcPr>
            <w:tcW w:w="4531" w:type="dxa"/>
          </w:tcPr>
          <w:p w14:paraId="6807E69C" w14:textId="2EA49260" w:rsidR="0015147B" w:rsidRDefault="003C5CC3" w:rsidP="009317E1">
            <w:r>
              <w:t>Sécurité</w:t>
            </w:r>
          </w:p>
        </w:tc>
        <w:tc>
          <w:tcPr>
            <w:tcW w:w="4531" w:type="dxa"/>
          </w:tcPr>
          <w:p w14:paraId="1226DC72" w14:textId="3602B8BC" w:rsidR="0015147B" w:rsidRDefault="003C5CC3" w:rsidP="009317E1">
            <w:r>
              <w:t xml:space="preserve">Utilisation des modules de prédictions et de vérification pour assurer le respect des </w:t>
            </w:r>
            <w:r>
              <w:lastRenderedPageBreak/>
              <w:t>normes de sécurité énoncés dans le projet AIDA</w:t>
            </w:r>
          </w:p>
        </w:tc>
      </w:tr>
      <w:tr w:rsidR="0015147B" w14:paraId="02466DE7" w14:textId="77777777" w:rsidTr="0015147B">
        <w:tc>
          <w:tcPr>
            <w:tcW w:w="4531" w:type="dxa"/>
          </w:tcPr>
          <w:p w14:paraId="77EF85DB" w14:textId="6CB2A4E6" w:rsidR="0015147B" w:rsidRDefault="00935E14" w:rsidP="009317E1">
            <w:r>
              <w:lastRenderedPageBreak/>
              <w:t>Formation</w:t>
            </w:r>
          </w:p>
        </w:tc>
        <w:tc>
          <w:tcPr>
            <w:tcW w:w="4531" w:type="dxa"/>
          </w:tcPr>
          <w:p w14:paraId="3AEF1D5E" w14:textId="2832BA36" w:rsidR="0015147B" w:rsidRDefault="00FC119D" w:rsidP="009317E1">
            <w:r>
              <w:t xml:space="preserve">Utilisation du jumeau pour </w:t>
            </w:r>
            <w:r w:rsidR="0026311B">
              <w:t>la formation</w:t>
            </w:r>
            <w:r>
              <w:t xml:space="preserve"> des opérateurs dans un environnement virtuel avant de passer en environnement dit critique</w:t>
            </w:r>
          </w:p>
        </w:tc>
      </w:tr>
    </w:tbl>
    <w:p w14:paraId="0CFE46F9" w14:textId="77777777" w:rsidR="00CC1C8D" w:rsidRDefault="00CC1C8D" w:rsidP="00CC1C8D">
      <w:pPr>
        <w:pStyle w:val="P1"/>
        <w:rPr>
          <w:rFonts w:asciiTheme="minorHAnsi" w:hAnsiTheme="minorHAnsi" w:cstheme="minorHAnsi"/>
          <w:sz w:val="22"/>
        </w:rPr>
      </w:pPr>
    </w:p>
    <w:p w14:paraId="0560FE08" w14:textId="4EE2CC96" w:rsidR="00CC1C8D" w:rsidRDefault="00833304" w:rsidP="00833304">
      <w:pPr>
        <w:pStyle w:val="Titre2"/>
        <w:numPr>
          <w:ilvl w:val="0"/>
          <w:numId w:val="1"/>
        </w:numPr>
      </w:pPr>
      <w:r>
        <w:t>Analyse opérationnelle :</w:t>
      </w:r>
    </w:p>
    <w:p w14:paraId="48CC2579" w14:textId="4A83BA59" w:rsidR="00833304" w:rsidRPr="00833304" w:rsidRDefault="00833304" w:rsidP="00833304">
      <w:pPr>
        <w:pStyle w:val="Titre2"/>
      </w:pPr>
      <w:r>
        <w:t>2.1 Cycle de vie</w:t>
      </w:r>
    </w:p>
    <w:p w14:paraId="1BCE63EA" w14:textId="6158A26B" w:rsidR="00CC1C8D" w:rsidRPr="00271240" w:rsidRDefault="00CC1C8D" w:rsidP="00CC1C8D">
      <w:pPr>
        <w:pStyle w:val="P1"/>
        <w:rPr>
          <w:rFonts w:asciiTheme="minorHAnsi" w:hAnsiTheme="minorHAnsi" w:cstheme="minorHAnsi"/>
          <w:sz w:val="22"/>
        </w:rPr>
      </w:pPr>
      <w:r w:rsidRPr="00271240">
        <w:rPr>
          <w:rFonts w:asciiTheme="minorHAnsi" w:hAnsiTheme="minorHAnsi" w:cstheme="minorHAnsi"/>
          <w:sz w:val="22"/>
        </w:rPr>
        <w:t>Les jumeaux numériques traversent plusieurs phases au cours de leur cycle de vie. La première phase est la conception. Durant cette étape, les ingénieurs et les concepteurs définissent les spécifications et les exigences du Jumeau</w:t>
      </w:r>
      <w:r w:rsidR="003D3145">
        <w:rPr>
          <w:rFonts w:asciiTheme="minorHAnsi" w:hAnsiTheme="minorHAnsi" w:cstheme="minorHAnsi"/>
          <w:sz w:val="22"/>
        </w:rPr>
        <w:t xml:space="preserve"> en prenant en comptes </w:t>
      </w:r>
      <w:proofErr w:type="spellStart"/>
      <w:r w:rsidR="003D3145">
        <w:rPr>
          <w:rFonts w:asciiTheme="minorHAnsi" w:hAnsiTheme="minorHAnsi" w:cstheme="minorHAnsi"/>
          <w:sz w:val="22"/>
        </w:rPr>
        <w:t>tout</w:t>
      </w:r>
      <w:proofErr w:type="spellEnd"/>
      <w:r w:rsidR="003D3145">
        <w:rPr>
          <w:rFonts w:asciiTheme="minorHAnsi" w:hAnsiTheme="minorHAnsi" w:cstheme="minorHAnsi"/>
          <w:sz w:val="22"/>
        </w:rPr>
        <w:t xml:space="preserve"> les </w:t>
      </w:r>
      <w:r w:rsidR="00833304">
        <w:rPr>
          <w:rFonts w:asciiTheme="minorHAnsi" w:hAnsiTheme="minorHAnsi" w:cstheme="minorHAnsi"/>
          <w:sz w:val="22"/>
        </w:rPr>
        <w:t>éléments,</w:t>
      </w:r>
      <w:r w:rsidR="003D3145">
        <w:rPr>
          <w:rFonts w:asciiTheme="minorHAnsi" w:hAnsiTheme="minorHAnsi" w:cstheme="minorHAnsi"/>
          <w:sz w:val="22"/>
        </w:rPr>
        <w:t xml:space="preserve"> données et modélisations contenues dans le digital thread du système</w:t>
      </w:r>
    </w:p>
    <w:p w14:paraId="57DBB676" w14:textId="77777777" w:rsidR="00CC1C8D" w:rsidRPr="00271240" w:rsidRDefault="00CC1C8D" w:rsidP="00CC1C8D">
      <w:pPr>
        <w:pStyle w:val="P1"/>
        <w:rPr>
          <w:rFonts w:asciiTheme="minorHAnsi" w:hAnsiTheme="minorHAnsi" w:cstheme="minorHAnsi"/>
          <w:sz w:val="22"/>
        </w:rPr>
      </w:pPr>
    </w:p>
    <w:p w14:paraId="22F3BE63" w14:textId="77777777" w:rsidR="00CC1C8D" w:rsidRPr="00271240" w:rsidRDefault="00CC1C8D" w:rsidP="00CC1C8D">
      <w:pPr>
        <w:pStyle w:val="P1"/>
        <w:rPr>
          <w:rFonts w:asciiTheme="minorHAnsi" w:hAnsiTheme="minorHAnsi" w:cstheme="minorHAnsi"/>
          <w:sz w:val="22"/>
        </w:rPr>
      </w:pPr>
      <w:r w:rsidRPr="00271240">
        <w:rPr>
          <w:rFonts w:asciiTheme="minorHAnsi" w:hAnsiTheme="minorHAnsi" w:cstheme="minorHAnsi"/>
          <w:sz w:val="22"/>
        </w:rPr>
        <w:t>La deuxième phase est le développement. À ce stade, les équipes de développement travaillent sur la création de modélisation et de simulation pour créer une représentation virtuelle précise du système physique, combiné à l'intégration des composants du jumeau numérique. Cela inclut la programmation, la configuration des capteurs et des systèmes de collecte de données, ainsi que l'intégration des modèles de simulation. L'objectif est de créer un jumeau numérique fonctionnel et opérationnel.</w:t>
      </w:r>
    </w:p>
    <w:p w14:paraId="7BDB968E" w14:textId="77777777" w:rsidR="00CC1C8D" w:rsidRPr="00271240" w:rsidRDefault="00CC1C8D" w:rsidP="00CC1C8D">
      <w:pPr>
        <w:pStyle w:val="P1"/>
        <w:rPr>
          <w:rFonts w:asciiTheme="minorHAnsi" w:hAnsiTheme="minorHAnsi" w:cstheme="minorHAnsi"/>
          <w:sz w:val="22"/>
        </w:rPr>
      </w:pPr>
    </w:p>
    <w:p w14:paraId="322BC770" w14:textId="77777777" w:rsidR="00CC1C8D" w:rsidRPr="00271240" w:rsidRDefault="00CC1C8D" w:rsidP="00CC1C8D">
      <w:pPr>
        <w:pStyle w:val="P1"/>
        <w:rPr>
          <w:rFonts w:asciiTheme="minorHAnsi" w:hAnsiTheme="minorHAnsi" w:cstheme="minorHAnsi"/>
          <w:sz w:val="22"/>
        </w:rPr>
      </w:pPr>
      <w:r w:rsidRPr="00271240">
        <w:rPr>
          <w:rFonts w:asciiTheme="minorHAnsi" w:hAnsiTheme="minorHAnsi" w:cstheme="minorHAnsi"/>
          <w:sz w:val="22"/>
        </w:rPr>
        <w:t>La troisième phase est l'utilisation du système. Une fois le jumeau numérique développé, il est mis en service pour surveiller et optimiser le système physique. Les données collectées du système physique en temps réel sont analysées pour détecter les anomalies, prévoir les pannes et améliorer les performances globales du système. Cette phase est cruciale pour tirer parti des avantages du jumeau numérique en termes de maintenance prédictive et d'optimisation des processus.</w:t>
      </w:r>
    </w:p>
    <w:p w14:paraId="548EE549" w14:textId="77777777" w:rsidR="00CC1C8D" w:rsidRPr="00271240" w:rsidRDefault="00CC1C8D" w:rsidP="00CC1C8D">
      <w:pPr>
        <w:pStyle w:val="P1"/>
        <w:rPr>
          <w:rFonts w:asciiTheme="minorHAnsi" w:hAnsiTheme="minorHAnsi" w:cstheme="minorHAnsi"/>
          <w:sz w:val="22"/>
        </w:rPr>
      </w:pPr>
    </w:p>
    <w:p w14:paraId="08FEF3F2" w14:textId="77777777" w:rsidR="00CC1C8D" w:rsidRPr="00271240" w:rsidRDefault="00CC1C8D" w:rsidP="00CC1C8D">
      <w:pPr>
        <w:pStyle w:val="P1"/>
        <w:rPr>
          <w:rFonts w:asciiTheme="minorHAnsi" w:hAnsiTheme="minorHAnsi" w:cstheme="minorHAnsi"/>
          <w:sz w:val="22"/>
        </w:rPr>
      </w:pPr>
      <w:r w:rsidRPr="00271240">
        <w:rPr>
          <w:rFonts w:asciiTheme="minorHAnsi" w:hAnsiTheme="minorHAnsi" w:cstheme="minorHAnsi"/>
          <w:sz w:val="22"/>
        </w:rPr>
        <w:t>La dernière phase est la fin de vie. À ce stade, le jumeau numérique peut être mis hors service ou recyclé. Les données et les connaissances accumulées au cours de son cycle de vie peuvent être archivées pour une utilisation future ou pour améliorer les versions ultérieures du système. La gestion de la fin de vie inclut également la désactivation sécurisée des composants et la gestion des données sensibles.</w:t>
      </w:r>
    </w:p>
    <w:p w14:paraId="37E136E6" w14:textId="77777777" w:rsidR="00CC1C8D" w:rsidRPr="00271240" w:rsidRDefault="00CC1C8D" w:rsidP="00CC1C8D">
      <w:pPr>
        <w:pStyle w:val="P1"/>
        <w:rPr>
          <w:rFonts w:asciiTheme="minorHAnsi" w:hAnsiTheme="minorHAnsi" w:cstheme="minorHAnsi"/>
          <w:sz w:val="22"/>
        </w:rPr>
      </w:pPr>
    </w:p>
    <w:p w14:paraId="5603E0EE" w14:textId="77777777" w:rsidR="00CC1C8D" w:rsidRPr="00271240" w:rsidRDefault="00CC1C8D" w:rsidP="00CC1C8D">
      <w:pPr>
        <w:pStyle w:val="Paragraphe"/>
        <w:rPr>
          <w:rFonts w:asciiTheme="minorHAnsi" w:hAnsiTheme="minorHAnsi" w:cstheme="minorHAnsi"/>
          <w:sz w:val="22"/>
          <w:szCs w:val="22"/>
        </w:rPr>
      </w:pPr>
    </w:p>
    <w:p w14:paraId="61D9CAB6" w14:textId="77777777" w:rsidR="009317E1" w:rsidRPr="009317E1" w:rsidRDefault="009317E1" w:rsidP="009317E1"/>
    <w:p w14:paraId="531F028F" w14:textId="7C93EA91" w:rsidR="009317E1" w:rsidRDefault="00833304" w:rsidP="00833304">
      <w:pPr>
        <w:pStyle w:val="Titre2"/>
      </w:pPr>
      <w:r>
        <w:t xml:space="preserve">2.2 </w:t>
      </w:r>
      <w:r w:rsidR="006414E7">
        <w:t>Parties prenantes et systèmes à l’interface</w:t>
      </w:r>
    </w:p>
    <w:p w14:paraId="10616BA0" w14:textId="77777777" w:rsidR="00A27D6F" w:rsidRDefault="00A27D6F" w:rsidP="00A27D6F"/>
    <w:p w14:paraId="204E9D4C" w14:textId="6916DFC1" w:rsidR="00E613DC" w:rsidRDefault="00A27D6F" w:rsidP="00A27D6F">
      <w:pPr>
        <w:rPr>
          <w:ins w:id="12" w:author="Clarissa GREGORY" w:date="2024-11-19T10:44:00Z" w16du:dateUtc="2024-11-19T09:44:00Z"/>
        </w:rPr>
      </w:pPr>
      <w:r>
        <w:t>Dans le cadre du système définis comme le jumeau numérique</w:t>
      </w:r>
      <w:r w:rsidDel="00CC3A22">
        <w:t xml:space="preserve"> </w:t>
      </w:r>
      <w:r>
        <w:t xml:space="preserve">les parties prenantes sont </w:t>
      </w:r>
      <w:r w:rsidR="00E613DC">
        <w:t>aux nombres</w:t>
      </w:r>
      <w:r>
        <w:t xml:space="preserve"> de </w:t>
      </w:r>
      <w:r w:rsidR="00E613DC">
        <w:t xml:space="preserve">3, le développeur, l’opérateur et </w:t>
      </w:r>
      <w:r w:rsidR="00EA1D4E">
        <w:t>l’autorité aérienne représenté ici par la tour de contrôle :</w:t>
      </w:r>
    </w:p>
    <w:p w14:paraId="49A0E467" w14:textId="60CE5ECD" w:rsidR="00326149" w:rsidRPr="00326149" w:rsidRDefault="00326149" w:rsidP="00326149">
      <w:r w:rsidRPr="00354B0B">
        <w:rPr>
          <w:b/>
          <w:bCs/>
          <w:rPrChange w:id="13" w:author="Clarissa GREGORY" w:date="2024-11-19T10:43:00Z" w16du:dateUtc="2024-11-19T09:43:00Z">
            <w:rPr/>
          </w:rPrChange>
        </w:rPr>
        <w:lastRenderedPageBreak/>
        <w:t>Le d</w:t>
      </w:r>
      <w:r w:rsidRPr="00354B0B">
        <w:rPr>
          <w:rFonts w:hint="eastAsia"/>
          <w:b/>
          <w:bCs/>
          <w:rPrChange w:id="14" w:author="Clarissa GREGORY" w:date="2024-11-19T10:43:00Z" w16du:dateUtc="2024-11-19T09:43:00Z">
            <w:rPr>
              <w:rFonts w:hint="eastAsia"/>
            </w:rPr>
          </w:rPrChange>
        </w:rPr>
        <w:t>é</w:t>
      </w:r>
      <w:r w:rsidRPr="00354B0B">
        <w:rPr>
          <w:b/>
          <w:bCs/>
          <w:rPrChange w:id="15" w:author="Clarissa GREGORY" w:date="2024-11-19T10:43:00Z" w16du:dateUtc="2024-11-19T09:43:00Z">
            <w:rPr/>
          </w:rPrChange>
        </w:rPr>
        <w:t xml:space="preserve">veloppeur </w:t>
      </w:r>
      <w:r w:rsidRPr="00326149">
        <w:t>est responsable de la conception, de la mise en œuvre et de la maintenance du système. Ses tâches incluent la création d'un modèle numérique précis du drone et de ses capteurs, l'optimisation des trajectoires de vol, l'intégration d'algorithmes de vérification des capteurs, l'utilisation de techniques d'apprentissage automatique pour prédire les performances de vol, le développement d'une interface utilisateur intuitive, l'intégration avec les systèmes de gestion des opérations aériennes et la fourniture de documentation et de formation pour les utilisateurs finaux.</w:t>
      </w:r>
    </w:p>
    <w:p w14:paraId="3C671B3C" w14:textId="49B71111" w:rsidR="00326149" w:rsidRPr="00326149" w:rsidRDefault="00326149" w:rsidP="00326149">
      <w:r w:rsidRPr="00354B0B">
        <w:rPr>
          <w:b/>
          <w:bCs/>
          <w:rPrChange w:id="16" w:author="Clarissa GREGORY" w:date="2024-11-19T10:43:00Z" w16du:dateUtc="2024-11-19T09:43:00Z">
            <w:rPr/>
          </w:rPrChange>
        </w:rPr>
        <w:t>L</w:t>
      </w:r>
      <w:r w:rsidRPr="00354B0B">
        <w:rPr>
          <w:rFonts w:hint="eastAsia"/>
          <w:b/>
          <w:bCs/>
          <w:rPrChange w:id="17" w:author="Clarissa GREGORY" w:date="2024-11-19T10:43:00Z" w16du:dateUtc="2024-11-19T09:43:00Z">
            <w:rPr>
              <w:rFonts w:hint="eastAsia"/>
            </w:rPr>
          </w:rPrChange>
        </w:rPr>
        <w:t>’</w:t>
      </w:r>
      <w:r w:rsidRPr="00354B0B">
        <w:rPr>
          <w:b/>
          <w:bCs/>
          <w:rPrChange w:id="18" w:author="Clarissa GREGORY" w:date="2024-11-19T10:43:00Z" w16du:dateUtc="2024-11-19T09:43:00Z">
            <w:rPr/>
          </w:rPrChange>
        </w:rPr>
        <w:t>op</w:t>
      </w:r>
      <w:r w:rsidRPr="00354B0B">
        <w:rPr>
          <w:rFonts w:hint="eastAsia"/>
          <w:b/>
          <w:bCs/>
          <w:rPrChange w:id="19" w:author="Clarissa GREGORY" w:date="2024-11-19T10:43:00Z" w16du:dateUtc="2024-11-19T09:43:00Z">
            <w:rPr>
              <w:rFonts w:hint="eastAsia"/>
            </w:rPr>
          </w:rPrChange>
        </w:rPr>
        <w:t>é</w:t>
      </w:r>
      <w:r w:rsidRPr="00354B0B">
        <w:rPr>
          <w:b/>
          <w:bCs/>
          <w:rPrChange w:id="20" w:author="Clarissa GREGORY" w:date="2024-11-19T10:43:00Z" w16du:dateUtc="2024-11-19T09:43:00Z">
            <w:rPr/>
          </w:rPrChange>
        </w:rPr>
        <w:t>rateur</w:t>
      </w:r>
      <w:r w:rsidRPr="00326149">
        <w:t xml:space="preserve"> </w:t>
      </w:r>
      <w:r w:rsidR="000C44FD">
        <w:t>intervient duran</w:t>
      </w:r>
      <w:r w:rsidR="00540A6A">
        <w:t xml:space="preserve">t les phases d’opération du système, il </w:t>
      </w:r>
      <w:r w:rsidRPr="00326149">
        <w:t xml:space="preserve">est chargé de l'utilisation quotidienne du jumeau numérique et du drone pour effectuer les </w:t>
      </w:r>
      <w:r w:rsidR="0046180E">
        <w:t>contrôles d’avant-vol</w:t>
      </w:r>
      <w:r w:rsidRPr="00326149">
        <w:t xml:space="preserve"> des avions. Ses responsabilités incluent le pilotage du drone via le jumeau numérique, la surveillance en temps réel des performances du drone et des capteurs, la vérification des données collectées, l'utilisation des prédictions de performance pour la maintenance et la génération de rapports détaillés des inspections pour les autorités aériennes et autres parties prenantes.</w:t>
      </w:r>
    </w:p>
    <w:p w14:paraId="7A447BDE" w14:textId="59DF0BB1" w:rsidR="009776D1" w:rsidRDefault="00326149" w:rsidP="009776D1">
      <w:r w:rsidRPr="00354B0B">
        <w:rPr>
          <w:b/>
          <w:bCs/>
          <w:rPrChange w:id="21" w:author="Clarissa GREGORY" w:date="2024-11-19T10:43:00Z" w16du:dateUtc="2024-11-19T09:43:00Z">
            <w:rPr/>
          </w:rPrChange>
        </w:rPr>
        <w:t>L</w:t>
      </w:r>
      <w:r w:rsidRPr="00354B0B">
        <w:rPr>
          <w:rFonts w:hint="eastAsia"/>
          <w:b/>
          <w:bCs/>
          <w:rPrChange w:id="22" w:author="Clarissa GREGORY" w:date="2024-11-19T10:43:00Z" w16du:dateUtc="2024-11-19T09:43:00Z">
            <w:rPr>
              <w:rFonts w:hint="eastAsia"/>
            </w:rPr>
          </w:rPrChange>
        </w:rPr>
        <w:t>’</w:t>
      </w:r>
      <w:r w:rsidRPr="00354B0B">
        <w:rPr>
          <w:b/>
          <w:bCs/>
          <w:rPrChange w:id="23" w:author="Clarissa GREGORY" w:date="2024-11-19T10:43:00Z" w16du:dateUtc="2024-11-19T09:43:00Z">
            <w:rPr/>
          </w:rPrChange>
        </w:rPr>
        <w:t>autorit</w:t>
      </w:r>
      <w:r w:rsidRPr="00354B0B">
        <w:rPr>
          <w:rFonts w:hint="eastAsia"/>
          <w:b/>
          <w:bCs/>
          <w:rPrChange w:id="24" w:author="Clarissa GREGORY" w:date="2024-11-19T10:43:00Z" w16du:dateUtc="2024-11-19T09:43:00Z">
            <w:rPr>
              <w:rFonts w:hint="eastAsia"/>
            </w:rPr>
          </w:rPrChange>
        </w:rPr>
        <w:t>é</w:t>
      </w:r>
      <w:r w:rsidRPr="00354B0B">
        <w:rPr>
          <w:b/>
          <w:bCs/>
          <w:rPrChange w:id="25" w:author="Clarissa GREGORY" w:date="2024-11-19T10:43:00Z" w16du:dateUtc="2024-11-19T09:43:00Z">
            <w:rPr/>
          </w:rPrChange>
        </w:rPr>
        <w:t xml:space="preserve"> a</w:t>
      </w:r>
      <w:r w:rsidRPr="00354B0B">
        <w:rPr>
          <w:rFonts w:hint="eastAsia"/>
          <w:b/>
          <w:bCs/>
          <w:rPrChange w:id="26" w:author="Clarissa GREGORY" w:date="2024-11-19T10:43:00Z" w16du:dateUtc="2024-11-19T09:43:00Z">
            <w:rPr>
              <w:rFonts w:hint="eastAsia"/>
            </w:rPr>
          </w:rPrChange>
        </w:rPr>
        <w:t>é</w:t>
      </w:r>
      <w:r w:rsidRPr="00354B0B">
        <w:rPr>
          <w:b/>
          <w:bCs/>
          <w:rPrChange w:id="27" w:author="Clarissa GREGORY" w:date="2024-11-19T10:43:00Z" w16du:dateUtc="2024-11-19T09:43:00Z">
            <w:rPr/>
          </w:rPrChange>
        </w:rPr>
        <w:t>rienne</w:t>
      </w:r>
      <w:r w:rsidRPr="00326149">
        <w:t>, représentée par la tour de contrôle, supervise et régule les opérations aériennes, y compris celles impliquant le drone. Ses responsabilités incluent la coordination des missions de pré-flight checks avec les autres opérations aériennes, la surveillance des opérations du drone pour assurer le respect des réglementations et des normes de sécurité, la validation des données collectées par le drone, le maintien d'une communication fluide avec les opérateurs et l'établissement des réglementations concernant l'utilisation des drones dans les opérations aériennes</w:t>
      </w:r>
    </w:p>
    <w:p w14:paraId="0F588DB1" w14:textId="51616110" w:rsidR="0029516C" w:rsidRDefault="009776D1" w:rsidP="009776D1">
      <w:r w:rsidRPr="007D054C">
        <w:rPr>
          <w:b/>
          <w:bCs/>
        </w:rPr>
        <w:t>Les opposants aux drones</w:t>
      </w:r>
      <w:r>
        <w:t xml:space="preserve"> : </w:t>
      </w:r>
      <w:r w:rsidR="009F3E19">
        <w:t>Ils jouent</w:t>
      </w:r>
      <w:r>
        <w:t xml:space="preserve"> un rôle critique dans la gestion des risques et des préoccupations éthiques, environnementales et légales associées à l’utilisation des drones. Leur intervention se concentre sur la surveillance, l’évaluation et, parfois, la contestation des impacts potentiels des drones </w:t>
      </w:r>
      <w:r w:rsidR="009F3E19">
        <w:t xml:space="preserve">AIIDA </w:t>
      </w:r>
      <w:r>
        <w:t>sur les communautés, les écosystèmes et les infrastructures. Leurs responsabilités incluent l’identification des infractions aux réglementations, la documentation des impacts négatifs potentiels, tels que la perturbation de la vie privée ou les menaces pour la sécurité aérienne, et la présentation de ces préoccupations aux autorités compétentes. Ils peuvent également proposer des ajustements ou des restrictions aux cadres réglementaires existants pour garantir que l’utilisation des drones reste conforme aux normes sociétales et environnementales. En outre, ils interagissent avec les opérateurs, les développeurs et les régulateurs pour exprimer leurs préoccupations et influencer les décisions liées à l’intégration des drones dans les espaces publics et commerciaux. Leur rôle peut inclure la participation à des consultations publiques, la formulation de critiques constructives et la mise en avant des alternatives pour réduire les impacts négatifs des drones sur les parties prenantes concernées.</w:t>
      </w:r>
    </w:p>
    <w:p w14:paraId="6CEA21AF" w14:textId="77777777" w:rsidR="00DE2F0C" w:rsidRDefault="00DE2F0C" w:rsidP="009776D1"/>
    <w:p w14:paraId="09E9E623" w14:textId="323A6F6C" w:rsidR="00B90769" w:rsidRPr="00B90769" w:rsidRDefault="00B90769" w:rsidP="00B90769">
      <w:pPr>
        <w:rPr>
          <w:b/>
          <w:bCs/>
        </w:rPr>
      </w:pPr>
      <w:r w:rsidRPr="00B90769">
        <w:rPr>
          <w:b/>
          <w:bCs/>
        </w:rPr>
        <w:t xml:space="preserve">Entreprise </w:t>
      </w:r>
    </w:p>
    <w:p w14:paraId="50575B85" w14:textId="5DEF48B6" w:rsidR="00B90769" w:rsidRDefault="00B90769" w:rsidP="009776D1">
      <w:r w:rsidRPr="00B90769">
        <w:t>L’entreprise regroupe plusieurs rôles critiques dans la mise en œuvre, le déploiement et la maintenance du système intégré de drones et de jumeaux numériques</w:t>
      </w:r>
      <w:r w:rsidR="004E1205">
        <w:t>, en état le propriétaire de ces systèmes</w:t>
      </w:r>
      <w:r w:rsidRPr="00B90769">
        <w:t xml:space="preserve">. Elle est responsable de la fourniture des ressources matérielles, des infrastructures nécessaires et des services complémentaires pour assurer le bon fonctionnement du système. En tant que </w:t>
      </w:r>
      <w:r w:rsidRPr="00B90769">
        <w:rPr>
          <w:b/>
          <w:bCs/>
        </w:rPr>
        <w:t>ressources providers</w:t>
      </w:r>
      <w:r w:rsidRPr="00B90769">
        <w:t xml:space="preserve">, l’entreprise s’assure que les matériaux, composants et équipements nécessaires, sont disponibles et conformes aux </w:t>
      </w:r>
      <w:r w:rsidRPr="00B90769">
        <w:lastRenderedPageBreak/>
        <w:t>standards de qualité requis. Elle joue également un rôle essentiel en tant qu'</w:t>
      </w:r>
      <w:r w:rsidRPr="00B90769">
        <w:rPr>
          <w:b/>
          <w:bCs/>
        </w:rPr>
        <w:t>infrastructures providers</w:t>
      </w:r>
      <w:r w:rsidRPr="00B90769">
        <w:t xml:space="preserve">, garantissant la disponibilité des installations physiques, ainsi que des plateformes numériques, comme les serveurs et le stockage cloud, pour supporter les opérations. </w:t>
      </w:r>
      <w:r w:rsidR="00362AF7">
        <w:t xml:space="preserve">De </w:t>
      </w:r>
      <w:r w:rsidR="00EB4C73">
        <w:t>plus,</w:t>
      </w:r>
      <w:r w:rsidRPr="00B90769">
        <w:t xml:space="preserve"> en tant que </w:t>
      </w:r>
      <w:r w:rsidRPr="00B90769">
        <w:rPr>
          <w:b/>
          <w:bCs/>
        </w:rPr>
        <w:t>services providers</w:t>
      </w:r>
      <w:r w:rsidRPr="00B90769">
        <w:t>, l’entreprise propose des solutions pour l’analyse, le traitement des données et l’assistance technique</w:t>
      </w:r>
      <w:r w:rsidR="00362AF7">
        <w:t>.</w:t>
      </w:r>
    </w:p>
    <w:p w14:paraId="280DD730" w14:textId="37ADB11B" w:rsidR="004F4D9B" w:rsidRPr="004F4D9B" w:rsidRDefault="004F4D9B" w:rsidP="004F4D9B">
      <w:r w:rsidRPr="004F4D9B">
        <w:rPr>
          <w:b/>
          <w:bCs/>
        </w:rPr>
        <w:t>Les autres humains présents dans l’environnement d’opération</w:t>
      </w:r>
      <w:r>
        <w:rPr>
          <w:b/>
          <w:bCs/>
        </w:rPr>
        <w:t> :</w:t>
      </w:r>
      <w:r w:rsidRPr="004F4D9B">
        <w:t xml:space="preserve"> </w:t>
      </w:r>
      <w:r>
        <w:t xml:space="preserve">Ils </w:t>
      </w:r>
      <w:r w:rsidRPr="004F4D9B">
        <w:t>jouent un rôle passif mais essentiel dans le cadre de la conception et de l’utilisation du drone et de son jumeau numérique. Ils représentent les individus qui se trouvent à proximité des zones d’intervention du drone sans en être des utilisateurs directs, comme les passagers</w:t>
      </w:r>
      <w:r>
        <w:t xml:space="preserve"> et</w:t>
      </w:r>
      <w:r w:rsidRPr="004F4D9B">
        <w:t xml:space="preserve"> le personnel au sol. Leur sécurité et leur bien-être doivent être garantis à toutes les étapes des opérations du drone.</w:t>
      </w:r>
    </w:p>
    <w:p w14:paraId="3605071B" w14:textId="77777777" w:rsidR="004F4D9B" w:rsidRDefault="004F4D9B" w:rsidP="004F4D9B">
      <w:r w:rsidRPr="004F4D9B">
        <w:t>Les responsabilités liées à cette partie prenante sont indirectes et prises en charge par les développeurs, les opérateurs et les autorités régulatrices. Ces responsabilités incluent l’élaboration de protocoles de sécurité robustes pour éviter toute mise en danger, la définition de zones de sécurité interdites aux drones, et la mise en place de systèmes de détection et d’évitement pour prévenir les collisions. De plus, les opérateurs doivent surveiller en temps réel l’environnement du drone pour s’assurer que les trajectoires et les opérations n’interfèrent pas avec les humains présents.</w:t>
      </w:r>
    </w:p>
    <w:p w14:paraId="0DC95D51" w14:textId="77777777" w:rsidR="00A11867" w:rsidRDefault="00A11867" w:rsidP="004F4D9B"/>
    <w:p w14:paraId="18EEF818" w14:textId="182E6414" w:rsidR="00A11867" w:rsidRPr="00A11867" w:rsidRDefault="00A11867" w:rsidP="00A11867">
      <w:pPr>
        <w:rPr>
          <w:b/>
          <w:bCs/>
        </w:rPr>
      </w:pPr>
      <w:r w:rsidRPr="00A11867">
        <w:rPr>
          <w:b/>
          <w:bCs/>
        </w:rPr>
        <w:t>Autorité aérienne</w:t>
      </w:r>
      <w:r>
        <w:rPr>
          <w:b/>
          <w:bCs/>
        </w:rPr>
        <w:t> :</w:t>
      </w:r>
    </w:p>
    <w:p w14:paraId="22B07475" w14:textId="2A129DB2" w:rsidR="00A11867" w:rsidRPr="00A11867" w:rsidRDefault="00A11867" w:rsidP="00A11867">
      <w:r w:rsidRPr="00A11867">
        <w:t xml:space="preserve">L’autorité aérienne joue un rôle central dans la supervision, la régulation et la coordination des opérations aériennes impliquant les drones et leurs jumeaux numériques. </w:t>
      </w:r>
      <w:r>
        <w:t>E</w:t>
      </w:r>
      <w:r w:rsidRPr="00A11867">
        <w:t>lle est responsable de l’élaboration et de l’harmonisation des normes et standards techniques nécessaires pour garantir la compatibilité, la sécurité et l’efficacité des systèmes de drones dans un cadre légal bien défini</w:t>
      </w:r>
      <w:r w:rsidR="00E35D2C">
        <w:t>.</w:t>
      </w:r>
    </w:p>
    <w:p w14:paraId="667067C5" w14:textId="40421566" w:rsidR="00A11867" w:rsidRPr="00A11867" w:rsidRDefault="00A11867" w:rsidP="00A11867">
      <w:r w:rsidRPr="00A11867">
        <w:t xml:space="preserve">En tant que représentant du </w:t>
      </w:r>
      <w:r w:rsidRPr="00A11867">
        <w:rPr>
          <w:b/>
          <w:bCs/>
        </w:rPr>
        <w:t>gouvernement et de la communauté</w:t>
      </w:r>
      <w:r w:rsidRPr="00A11867">
        <w:t>, l’autorité aérienne agit comme un médiateur entre les parties prenantes pour garantir que les opérations des drones n’interfèrent pas avec le bien-être public et les activités locales</w:t>
      </w:r>
      <w:r w:rsidR="00E35D2C">
        <w:t>.</w:t>
      </w:r>
    </w:p>
    <w:p w14:paraId="05AD50B6" w14:textId="77777777" w:rsidR="00A11867" w:rsidRPr="004F4D9B" w:rsidRDefault="00A11867" w:rsidP="004F4D9B"/>
    <w:p w14:paraId="79EE7943" w14:textId="4AFBB8EB" w:rsidR="004F4D9B" w:rsidRDefault="004F4D9B" w:rsidP="004F4D9B">
      <w:r w:rsidRPr="004F4D9B">
        <w:t xml:space="preserve">Cette partie prenante incarne le principe de </w:t>
      </w:r>
      <w:r w:rsidRPr="004F4D9B">
        <w:rPr>
          <w:b/>
          <w:bCs/>
        </w:rPr>
        <w:t>"ne pas nuire"</w:t>
      </w:r>
      <w:r w:rsidRPr="004F4D9B">
        <w:t>, qui guide les réglementations et les normes de sécurité. Les interactions avec cette catégorie de personnes sont souvent indirectes mais cruciales, car elles influencent les décisions relatives au déploiement des drones</w:t>
      </w:r>
      <w:r>
        <w:t xml:space="preserve"> </w:t>
      </w:r>
      <w:r w:rsidRPr="004F4D9B">
        <w:t>et au respect de la vie privée. Enfin, des mécanismes de communication claire et des signalisations adaptées doivent être déployés pour garantir qu’ils soient informés des opérations en cours et des mesures de sécurité en place.</w:t>
      </w:r>
    </w:p>
    <w:p w14:paraId="34CBC53D" w14:textId="77777777" w:rsidR="00D31FCE" w:rsidRDefault="00D31FCE" w:rsidP="004F4D9B"/>
    <w:p w14:paraId="2E8860AC" w14:textId="77777777" w:rsidR="00D31FCE" w:rsidRPr="008F0E03" w:rsidRDefault="00D31FCE" w:rsidP="00D31FCE">
      <w:pPr>
        <w:rPr>
          <w:b/>
          <w:bCs/>
        </w:rPr>
      </w:pPr>
    </w:p>
    <w:tbl>
      <w:tblPr>
        <w:tblW w:w="9022" w:type="dxa"/>
        <w:tblCellMar>
          <w:left w:w="70" w:type="dxa"/>
          <w:right w:w="70" w:type="dxa"/>
        </w:tblCellMar>
        <w:tblLook w:val="04A0" w:firstRow="1" w:lastRow="0" w:firstColumn="1" w:lastColumn="0" w:noHBand="0" w:noVBand="1"/>
      </w:tblPr>
      <w:tblGrid>
        <w:gridCol w:w="1805"/>
        <w:gridCol w:w="1952"/>
        <w:gridCol w:w="1876"/>
        <w:gridCol w:w="1018"/>
        <w:gridCol w:w="1291"/>
        <w:gridCol w:w="1118"/>
      </w:tblGrid>
      <w:tr w:rsidR="00D31FCE" w:rsidRPr="00CB7EDD" w14:paraId="76AFF0E7" w14:textId="77777777" w:rsidTr="00B90AA1">
        <w:trPr>
          <w:trHeight w:val="641"/>
        </w:trPr>
        <w:tc>
          <w:tcPr>
            <w:tcW w:w="1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F178D5"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Nom</w:t>
            </w:r>
          </w:p>
        </w:tc>
        <w:tc>
          <w:tcPr>
            <w:tcW w:w="2119" w:type="dxa"/>
            <w:tcBorders>
              <w:top w:val="single" w:sz="4" w:space="0" w:color="auto"/>
              <w:left w:val="nil"/>
              <w:bottom w:val="single" w:sz="4" w:space="0" w:color="auto"/>
              <w:right w:val="single" w:sz="4" w:space="0" w:color="auto"/>
            </w:tcBorders>
            <w:shd w:val="clear" w:color="000000" w:fill="D9D9D9"/>
            <w:noWrap/>
            <w:vAlign w:val="bottom"/>
            <w:hideMark/>
          </w:tcPr>
          <w:p w14:paraId="0AB54EC3"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Type</w:t>
            </w:r>
          </w:p>
        </w:tc>
        <w:tc>
          <w:tcPr>
            <w:tcW w:w="1754" w:type="dxa"/>
            <w:tcBorders>
              <w:top w:val="single" w:sz="4" w:space="0" w:color="auto"/>
              <w:left w:val="nil"/>
              <w:bottom w:val="single" w:sz="4" w:space="0" w:color="auto"/>
              <w:right w:val="single" w:sz="4" w:space="0" w:color="auto"/>
            </w:tcBorders>
            <w:shd w:val="clear" w:color="000000" w:fill="D9D9D9"/>
            <w:noWrap/>
            <w:vAlign w:val="bottom"/>
            <w:hideMark/>
          </w:tcPr>
          <w:p w14:paraId="689B37F9"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Responsabilité</w:t>
            </w:r>
          </w:p>
        </w:tc>
        <w:tc>
          <w:tcPr>
            <w:tcW w:w="946" w:type="dxa"/>
            <w:tcBorders>
              <w:top w:val="single" w:sz="4" w:space="0" w:color="auto"/>
              <w:left w:val="nil"/>
              <w:bottom w:val="single" w:sz="4" w:space="0" w:color="auto"/>
              <w:right w:val="single" w:sz="4" w:space="0" w:color="auto"/>
            </w:tcBorders>
            <w:shd w:val="clear" w:color="000000" w:fill="D9D9D9"/>
            <w:noWrap/>
            <w:vAlign w:val="bottom"/>
            <w:hideMark/>
          </w:tcPr>
          <w:p w14:paraId="25BF40F2"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Pouvoir</w:t>
            </w:r>
          </w:p>
        </w:tc>
        <w:tc>
          <w:tcPr>
            <w:tcW w:w="1203" w:type="dxa"/>
            <w:tcBorders>
              <w:top w:val="single" w:sz="4" w:space="0" w:color="auto"/>
              <w:left w:val="nil"/>
              <w:bottom w:val="single" w:sz="4" w:space="0" w:color="auto"/>
              <w:right w:val="single" w:sz="4" w:space="0" w:color="auto"/>
            </w:tcBorders>
            <w:shd w:val="clear" w:color="000000" w:fill="D9D9D9"/>
            <w:noWrap/>
            <w:vAlign w:val="bottom"/>
            <w:hideMark/>
          </w:tcPr>
          <w:p w14:paraId="352B5690"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Légitimité</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5AA49333" w14:textId="77777777" w:rsidR="00D31FCE" w:rsidRPr="00CB7EDD" w:rsidRDefault="00D31FCE" w:rsidP="00B90AA1">
            <w:pPr>
              <w:spacing w:after="0" w:line="240" w:lineRule="auto"/>
              <w:rPr>
                <w:rFonts w:ascii="Aptos Narrow" w:eastAsia="Times New Roman" w:hAnsi="Aptos Narrow" w:cs="Times New Roman"/>
                <w:color w:val="000000"/>
                <w:kern w:val="0"/>
                <w:sz w:val="32"/>
                <w:szCs w:val="32"/>
                <w:lang w:eastAsia="fr-FR"/>
                <w14:ligatures w14:val="none"/>
              </w:rPr>
            </w:pPr>
            <w:r w:rsidRPr="00CB7EDD">
              <w:rPr>
                <w:rFonts w:ascii="Aptos Narrow" w:eastAsia="Times New Roman" w:hAnsi="Aptos Narrow" w:cs="Times New Roman"/>
                <w:color w:val="000000"/>
                <w:kern w:val="0"/>
                <w:sz w:val="32"/>
                <w:szCs w:val="32"/>
                <w:lang w:eastAsia="fr-FR"/>
                <w14:ligatures w14:val="none"/>
              </w:rPr>
              <w:t>Urgence</w:t>
            </w:r>
          </w:p>
        </w:tc>
      </w:tr>
      <w:tr w:rsidR="00D31FCE" w:rsidRPr="00CB7EDD" w14:paraId="46095E71"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B9C4E7"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Développeurs</w:t>
            </w:r>
          </w:p>
        </w:tc>
        <w:tc>
          <w:tcPr>
            <w:tcW w:w="2119" w:type="dxa"/>
            <w:tcBorders>
              <w:top w:val="nil"/>
              <w:left w:val="nil"/>
              <w:bottom w:val="single" w:sz="4" w:space="0" w:color="auto"/>
              <w:right w:val="single" w:sz="4" w:space="0" w:color="auto"/>
            </w:tcBorders>
            <w:shd w:val="clear" w:color="auto" w:fill="auto"/>
            <w:noWrap/>
            <w:vAlign w:val="bottom"/>
            <w:hideMark/>
          </w:tcPr>
          <w:p w14:paraId="2FC3BCD8"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Responsable</w:t>
            </w:r>
          </w:p>
        </w:tc>
        <w:tc>
          <w:tcPr>
            <w:tcW w:w="1754" w:type="dxa"/>
            <w:tcBorders>
              <w:top w:val="nil"/>
              <w:left w:val="nil"/>
              <w:bottom w:val="single" w:sz="4" w:space="0" w:color="auto"/>
              <w:right w:val="single" w:sz="4" w:space="0" w:color="auto"/>
            </w:tcBorders>
            <w:shd w:val="clear" w:color="auto" w:fill="auto"/>
            <w:noWrap/>
            <w:vAlign w:val="bottom"/>
            <w:hideMark/>
          </w:tcPr>
          <w:p w14:paraId="033065AB"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Responsable</w:t>
            </w:r>
          </w:p>
        </w:tc>
        <w:tc>
          <w:tcPr>
            <w:tcW w:w="946" w:type="dxa"/>
            <w:tcBorders>
              <w:top w:val="nil"/>
              <w:left w:val="nil"/>
              <w:bottom w:val="single" w:sz="4" w:space="0" w:color="auto"/>
              <w:right w:val="single" w:sz="4" w:space="0" w:color="auto"/>
            </w:tcBorders>
            <w:shd w:val="clear" w:color="auto" w:fill="auto"/>
            <w:noWrap/>
            <w:vAlign w:val="bottom"/>
            <w:hideMark/>
          </w:tcPr>
          <w:p w14:paraId="72B8F143"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4</w:t>
            </w:r>
          </w:p>
        </w:tc>
        <w:tc>
          <w:tcPr>
            <w:tcW w:w="1203" w:type="dxa"/>
            <w:tcBorders>
              <w:top w:val="nil"/>
              <w:left w:val="nil"/>
              <w:bottom w:val="single" w:sz="4" w:space="0" w:color="auto"/>
              <w:right w:val="single" w:sz="4" w:space="0" w:color="auto"/>
            </w:tcBorders>
            <w:shd w:val="clear" w:color="auto" w:fill="auto"/>
            <w:noWrap/>
            <w:vAlign w:val="bottom"/>
            <w:hideMark/>
          </w:tcPr>
          <w:p w14:paraId="3C0C949F"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4</w:t>
            </w:r>
          </w:p>
        </w:tc>
        <w:tc>
          <w:tcPr>
            <w:tcW w:w="1040" w:type="dxa"/>
            <w:tcBorders>
              <w:top w:val="nil"/>
              <w:left w:val="nil"/>
              <w:bottom w:val="single" w:sz="4" w:space="0" w:color="auto"/>
              <w:right w:val="single" w:sz="4" w:space="0" w:color="auto"/>
            </w:tcBorders>
            <w:shd w:val="clear" w:color="auto" w:fill="auto"/>
            <w:noWrap/>
            <w:vAlign w:val="bottom"/>
            <w:hideMark/>
          </w:tcPr>
          <w:p w14:paraId="49AE7D4A"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r>
      <w:tr w:rsidR="00D31FCE" w:rsidRPr="00CB7EDD" w14:paraId="6352E8D4"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078F7BB"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lastRenderedPageBreak/>
              <w:t>Opposants au drone</w:t>
            </w:r>
          </w:p>
        </w:tc>
        <w:tc>
          <w:tcPr>
            <w:tcW w:w="2119" w:type="dxa"/>
            <w:tcBorders>
              <w:top w:val="nil"/>
              <w:left w:val="nil"/>
              <w:bottom w:val="single" w:sz="4" w:space="0" w:color="auto"/>
              <w:right w:val="single" w:sz="4" w:space="0" w:color="auto"/>
            </w:tcBorders>
            <w:shd w:val="clear" w:color="auto" w:fill="auto"/>
            <w:noWrap/>
            <w:vAlign w:val="bottom"/>
            <w:hideMark/>
          </w:tcPr>
          <w:p w14:paraId="6BC4A33D"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 xml:space="preserve">Personnes qui agissent contre le système </w:t>
            </w:r>
          </w:p>
        </w:tc>
        <w:tc>
          <w:tcPr>
            <w:tcW w:w="1754" w:type="dxa"/>
            <w:tcBorders>
              <w:top w:val="nil"/>
              <w:left w:val="nil"/>
              <w:bottom w:val="single" w:sz="4" w:space="0" w:color="auto"/>
              <w:right w:val="single" w:sz="4" w:space="0" w:color="auto"/>
            </w:tcBorders>
            <w:shd w:val="clear" w:color="auto" w:fill="auto"/>
            <w:noWrap/>
            <w:vAlign w:val="bottom"/>
            <w:hideMark/>
          </w:tcPr>
          <w:p w14:paraId="71B740FC"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Consulté</w:t>
            </w:r>
          </w:p>
        </w:tc>
        <w:tc>
          <w:tcPr>
            <w:tcW w:w="946" w:type="dxa"/>
            <w:tcBorders>
              <w:top w:val="nil"/>
              <w:left w:val="nil"/>
              <w:bottom w:val="single" w:sz="4" w:space="0" w:color="auto"/>
              <w:right w:val="single" w:sz="4" w:space="0" w:color="auto"/>
            </w:tcBorders>
            <w:shd w:val="clear" w:color="auto" w:fill="auto"/>
            <w:noWrap/>
            <w:vAlign w:val="bottom"/>
            <w:hideMark/>
          </w:tcPr>
          <w:p w14:paraId="1E44FE0F"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c>
          <w:tcPr>
            <w:tcW w:w="1203" w:type="dxa"/>
            <w:tcBorders>
              <w:top w:val="nil"/>
              <w:left w:val="nil"/>
              <w:bottom w:val="single" w:sz="4" w:space="0" w:color="auto"/>
              <w:right w:val="single" w:sz="4" w:space="0" w:color="auto"/>
            </w:tcBorders>
            <w:shd w:val="clear" w:color="auto" w:fill="auto"/>
            <w:noWrap/>
            <w:vAlign w:val="bottom"/>
            <w:hideMark/>
          </w:tcPr>
          <w:p w14:paraId="57D33853"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c>
          <w:tcPr>
            <w:tcW w:w="1040" w:type="dxa"/>
            <w:tcBorders>
              <w:top w:val="nil"/>
              <w:left w:val="nil"/>
              <w:bottom w:val="single" w:sz="4" w:space="0" w:color="auto"/>
              <w:right w:val="single" w:sz="4" w:space="0" w:color="auto"/>
            </w:tcBorders>
            <w:shd w:val="clear" w:color="auto" w:fill="auto"/>
            <w:noWrap/>
            <w:vAlign w:val="bottom"/>
            <w:hideMark/>
          </w:tcPr>
          <w:p w14:paraId="5D24AECD"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2</w:t>
            </w:r>
          </w:p>
        </w:tc>
      </w:tr>
      <w:tr w:rsidR="00D31FCE" w:rsidRPr="00CB7EDD" w14:paraId="4AC22BD6"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EBAFE9A"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Opérateurs</w:t>
            </w:r>
          </w:p>
        </w:tc>
        <w:tc>
          <w:tcPr>
            <w:tcW w:w="2119" w:type="dxa"/>
            <w:tcBorders>
              <w:top w:val="nil"/>
              <w:left w:val="nil"/>
              <w:bottom w:val="single" w:sz="4" w:space="0" w:color="auto"/>
              <w:right w:val="single" w:sz="4" w:space="0" w:color="auto"/>
            </w:tcBorders>
            <w:shd w:val="clear" w:color="auto" w:fill="auto"/>
            <w:noWrap/>
            <w:vAlign w:val="bottom"/>
            <w:hideMark/>
          </w:tcPr>
          <w:p w14:paraId="66C6683B"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Opérateur/Utilisateur</w:t>
            </w:r>
          </w:p>
        </w:tc>
        <w:tc>
          <w:tcPr>
            <w:tcW w:w="1754" w:type="dxa"/>
            <w:tcBorders>
              <w:top w:val="nil"/>
              <w:left w:val="nil"/>
              <w:bottom w:val="single" w:sz="4" w:space="0" w:color="auto"/>
              <w:right w:val="single" w:sz="4" w:space="0" w:color="auto"/>
            </w:tcBorders>
            <w:shd w:val="clear" w:color="auto" w:fill="auto"/>
            <w:noWrap/>
            <w:vAlign w:val="bottom"/>
            <w:hideMark/>
          </w:tcPr>
          <w:p w14:paraId="64999D3C"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Interagis</w:t>
            </w:r>
          </w:p>
        </w:tc>
        <w:tc>
          <w:tcPr>
            <w:tcW w:w="946" w:type="dxa"/>
            <w:tcBorders>
              <w:top w:val="nil"/>
              <w:left w:val="nil"/>
              <w:bottom w:val="single" w:sz="4" w:space="0" w:color="auto"/>
              <w:right w:val="single" w:sz="4" w:space="0" w:color="auto"/>
            </w:tcBorders>
            <w:shd w:val="clear" w:color="auto" w:fill="auto"/>
            <w:noWrap/>
            <w:vAlign w:val="bottom"/>
            <w:hideMark/>
          </w:tcPr>
          <w:p w14:paraId="74320606"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c>
          <w:tcPr>
            <w:tcW w:w="1203" w:type="dxa"/>
            <w:tcBorders>
              <w:top w:val="nil"/>
              <w:left w:val="nil"/>
              <w:bottom w:val="single" w:sz="4" w:space="0" w:color="auto"/>
              <w:right w:val="single" w:sz="4" w:space="0" w:color="auto"/>
            </w:tcBorders>
            <w:shd w:val="clear" w:color="auto" w:fill="auto"/>
            <w:noWrap/>
            <w:vAlign w:val="bottom"/>
            <w:hideMark/>
          </w:tcPr>
          <w:p w14:paraId="3E1DFE5B"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5</w:t>
            </w:r>
          </w:p>
        </w:tc>
        <w:tc>
          <w:tcPr>
            <w:tcW w:w="1040" w:type="dxa"/>
            <w:tcBorders>
              <w:top w:val="nil"/>
              <w:left w:val="nil"/>
              <w:bottom w:val="single" w:sz="4" w:space="0" w:color="auto"/>
              <w:right w:val="single" w:sz="4" w:space="0" w:color="auto"/>
            </w:tcBorders>
            <w:shd w:val="clear" w:color="auto" w:fill="auto"/>
            <w:noWrap/>
            <w:vAlign w:val="bottom"/>
            <w:hideMark/>
          </w:tcPr>
          <w:p w14:paraId="1FB3AB5F"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4</w:t>
            </w:r>
          </w:p>
        </w:tc>
      </w:tr>
      <w:tr w:rsidR="00D31FCE" w:rsidRPr="00CB7EDD" w14:paraId="448E8A8E"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187FCB"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Autres utilisateurs de l'environnement</w:t>
            </w:r>
          </w:p>
        </w:tc>
        <w:tc>
          <w:tcPr>
            <w:tcW w:w="2119" w:type="dxa"/>
            <w:tcBorders>
              <w:top w:val="nil"/>
              <w:left w:val="nil"/>
              <w:bottom w:val="single" w:sz="4" w:space="0" w:color="auto"/>
              <w:right w:val="single" w:sz="4" w:space="0" w:color="auto"/>
            </w:tcBorders>
            <w:shd w:val="clear" w:color="auto" w:fill="auto"/>
            <w:noWrap/>
            <w:vAlign w:val="bottom"/>
            <w:hideMark/>
          </w:tcPr>
          <w:p w14:paraId="44EB5A6C"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Publique</w:t>
            </w:r>
          </w:p>
        </w:tc>
        <w:tc>
          <w:tcPr>
            <w:tcW w:w="1754" w:type="dxa"/>
            <w:tcBorders>
              <w:top w:val="nil"/>
              <w:left w:val="nil"/>
              <w:bottom w:val="single" w:sz="4" w:space="0" w:color="auto"/>
              <w:right w:val="single" w:sz="4" w:space="0" w:color="auto"/>
            </w:tcBorders>
            <w:shd w:val="clear" w:color="auto" w:fill="auto"/>
            <w:noWrap/>
            <w:vAlign w:val="bottom"/>
            <w:hideMark/>
          </w:tcPr>
          <w:p w14:paraId="13F8CC9C"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Informé</w:t>
            </w:r>
          </w:p>
        </w:tc>
        <w:tc>
          <w:tcPr>
            <w:tcW w:w="946" w:type="dxa"/>
            <w:tcBorders>
              <w:top w:val="nil"/>
              <w:left w:val="nil"/>
              <w:bottom w:val="single" w:sz="4" w:space="0" w:color="auto"/>
              <w:right w:val="single" w:sz="4" w:space="0" w:color="auto"/>
            </w:tcBorders>
            <w:shd w:val="clear" w:color="auto" w:fill="auto"/>
            <w:noWrap/>
            <w:vAlign w:val="bottom"/>
            <w:hideMark/>
          </w:tcPr>
          <w:p w14:paraId="4ACE3B50"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1</w:t>
            </w:r>
          </w:p>
        </w:tc>
        <w:tc>
          <w:tcPr>
            <w:tcW w:w="1203" w:type="dxa"/>
            <w:tcBorders>
              <w:top w:val="nil"/>
              <w:left w:val="nil"/>
              <w:bottom w:val="single" w:sz="4" w:space="0" w:color="auto"/>
              <w:right w:val="single" w:sz="4" w:space="0" w:color="auto"/>
            </w:tcBorders>
            <w:shd w:val="clear" w:color="auto" w:fill="auto"/>
            <w:noWrap/>
            <w:vAlign w:val="bottom"/>
            <w:hideMark/>
          </w:tcPr>
          <w:p w14:paraId="64C64034"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c>
          <w:tcPr>
            <w:tcW w:w="1040" w:type="dxa"/>
            <w:tcBorders>
              <w:top w:val="nil"/>
              <w:left w:val="nil"/>
              <w:bottom w:val="single" w:sz="4" w:space="0" w:color="auto"/>
              <w:right w:val="single" w:sz="4" w:space="0" w:color="auto"/>
            </w:tcBorders>
            <w:shd w:val="clear" w:color="auto" w:fill="auto"/>
            <w:noWrap/>
            <w:vAlign w:val="bottom"/>
            <w:hideMark/>
          </w:tcPr>
          <w:p w14:paraId="249A0A6C"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2</w:t>
            </w:r>
          </w:p>
        </w:tc>
      </w:tr>
      <w:tr w:rsidR="00D31FCE" w:rsidRPr="00CB7EDD" w14:paraId="42A5342D"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B6641B4"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Entreprise</w:t>
            </w:r>
          </w:p>
        </w:tc>
        <w:tc>
          <w:tcPr>
            <w:tcW w:w="2119" w:type="dxa"/>
            <w:tcBorders>
              <w:top w:val="nil"/>
              <w:left w:val="nil"/>
              <w:bottom w:val="single" w:sz="4" w:space="0" w:color="auto"/>
              <w:right w:val="single" w:sz="4" w:space="0" w:color="auto"/>
            </w:tcBorders>
            <w:shd w:val="clear" w:color="auto" w:fill="auto"/>
            <w:noWrap/>
            <w:vAlign w:val="bottom"/>
            <w:hideMark/>
          </w:tcPr>
          <w:p w14:paraId="0CF3613F"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Propriétaire/financeur</w:t>
            </w:r>
          </w:p>
        </w:tc>
        <w:tc>
          <w:tcPr>
            <w:tcW w:w="1754" w:type="dxa"/>
            <w:tcBorders>
              <w:top w:val="nil"/>
              <w:left w:val="nil"/>
              <w:bottom w:val="single" w:sz="4" w:space="0" w:color="auto"/>
              <w:right w:val="single" w:sz="4" w:space="0" w:color="auto"/>
            </w:tcBorders>
            <w:shd w:val="clear" w:color="auto" w:fill="auto"/>
            <w:noWrap/>
            <w:vAlign w:val="bottom"/>
            <w:hideMark/>
          </w:tcPr>
          <w:p w14:paraId="6FE672F8"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Consulté</w:t>
            </w:r>
          </w:p>
        </w:tc>
        <w:tc>
          <w:tcPr>
            <w:tcW w:w="946" w:type="dxa"/>
            <w:tcBorders>
              <w:top w:val="nil"/>
              <w:left w:val="nil"/>
              <w:bottom w:val="single" w:sz="4" w:space="0" w:color="auto"/>
              <w:right w:val="single" w:sz="4" w:space="0" w:color="auto"/>
            </w:tcBorders>
            <w:shd w:val="clear" w:color="auto" w:fill="auto"/>
            <w:noWrap/>
            <w:vAlign w:val="bottom"/>
            <w:hideMark/>
          </w:tcPr>
          <w:p w14:paraId="76D58010"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5</w:t>
            </w:r>
          </w:p>
        </w:tc>
        <w:tc>
          <w:tcPr>
            <w:tcW w:w="1203" w:type="dxa"/>
            <w:tcBorders>
              <w:top w:val="nil"/>
              <w:left w:val="nil"/>
              <w:bottom w:val="single" w:sz="4" w:space="0" w:color="auto"/>
              <w:right w:val="single" w:sz="4" w:space="0" w:color="auto"/>
            </w:tcBorders>
            <w:shd w:val="clear" w:color="auto" w:fill="auto"/>
            <w:noWrap/>
            <w:vAlign w:val="bottom"/>
            <w:hideMark/>
          </w:tcPr>
          <w:p w14:paraId="779EDC45"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5</w:t>
            </w:r>
          </w:p>
        </w:tc>
        <w:tc>
          <w:tcPr>
            <w:tcW w:w="1040" w:type="dxa"/>
            <w:tcBorders>
              <w:top w:val="nil"/>
              <w:left w:val="nil"/>
              <w:bottom w:val="single" w:sz="4" w:space="0" w:color="auto"/>
              <w:right w:val="single" w:sz="4" w:space="0" w:color="auto"/>
            </w:tcBorders>
            <w:shd w:val="clear" w:color="auto" w:fill="auto"/>
            <w:noWrap/>
            <w:vAlign w:val="bottom"/>
            <w:hideMark/>
          </w:tcPr>
          <w:p w14:paraId="24754A04"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3</w:t>
            </w:r>
          </w:p>
        </w:tc>
      </w:tr>
      <w:tr w:rsidR="00D31FCE" w:rsidRPr="00CB7EDD" w14:paraId="5B23ABC9" w14:textId="77777777" w:rsidTr="00B90AA1">
        <w:trPr>
          <w:trHeight w:val="197"/>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CF6914"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Autorité aérienne</w:t>
            </w:r>
          </w:p>
        </w:tc>
        <w:tc>
          <w:tcPr>
            <w:tcW w:w="2119" w:type="dxa"/>
            <w:tcBorders>
              <w:top w:val="nil"/>
              <w:left w:val="nil"/>
              <w:bottom w:val="single" w:sz="4" w:space="0" w:color="auto"/>
              <w:right w:val="single" w:sz="4" w:space="0" w:color="auto"/>
            </w:tcBorders>
            <w:shd w:val="clear" w:color="auto" w:fill="auto"/>
            <w:noWrap/>
            <w:vAlign w:val="bottom"/>
            <w:hideMark/>
          </w:tcPr>
          <w:p w14:paraId="6DFF1016"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Législateur / régulateur</w:t>
            </w:r>
          </w:p>
        </w:tc>
        <w:tc>
          <w:tcPr>
            <w:tcW w:w="1754" w:type="dxa"/>
            <w:tcBorders>
              <w:top w:val="nil"/>
              <w:left w:val="nil"/>
              <w:bottom w:val="single" w:sz="4" w:space="0" w:color="auto"/>
              <w:right w:val="single" w:sz="4" w:space="0" w:color="auto"/>
            </w:tcBorders>
            <w:shd w:val="clear" w:color="auto" w:fill="auto"/>
            <w:noWrap/>
            <w:vAlign w:val="bottom"/>
            <w:hideMark/>
          </w:tcPr>
          <w:p w14:paraId="6D190471" w14:textId="77777777" w:rsidR="00D31FCE" w:rsidRPr="00CB7EDD" w:rsidRDefault="00D31FCE" w:rsidP="00B90AA1">
            <w:pPr>
              <w:spacing w:after="0" w:line="240" w:lineRule="auto"/>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Consulté</w:t>
            </w:r>
          </w:p>
        </w:tc>
        <w:tc>
          <w:tcPr>
            <w:tcW w:w="946" w:type="dxa"/>
            <w:tcBorders>
              <w:top w:val="nil"/>
              <w:left w:val="nil"/>
              <w:bottom w:val="single" w:sz="4" w:space="0" w:color="auto"/>
              <w:right w:val="single" w:sz="4" w:space="0" w:color="auto"/>
            </w:tcBorders>
            <w:shd w:val="clear" w:color="auto" w:fill="auto"/>
            <w:noWrap/>
            <w:vAlign w:val="bottom"/>
            <w:hideMark/>
          </w:tcPr>
          <w:p w14:paraId="73CC44FB"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5</w:t>
            </w:r>
          </w:p>
        </w:tc>
        <w:tc>
          <w:tcPr>
            <w:tcW w:w="1203" w:type="dxa"/>
            <w:tcBorders>
              <w:top w:val="nil"/>
              <w:left w:val="nil"/>
              <w:bottom w:val="single" w:sz="4" w:space="0" w:color="auto"/>
              <w:right w:val="single" w:sz="4" w:space="0" w:color="auto"/>
            </w:tcBorders>
            <w:shd w:val="clear" w:color="auto" w:fill="auto"/>
            <w:noWrap/>
            <w:vAlign w:val="bottom"/>
            <w:hideMark/>
          </w:tcPr>
          <w:p w14:paraId="7E7F3A9B"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5</w:t>
            </w:r>
          </w:p>
        </w:tc>
        <w:tc>
          <w:tcPr>
            <w:tcW w:w="1040" w:type="dxa"/>
            <w:tcBorders>
              <w:top w:val="nil"/>
              <w:left w:val="nil"/>
              <w:bottom w:val="single" w:sz="4" w:space="0" w:color="auto"/>
              <w:right w:val="single" w:sz="4" w:space="0" w:color="auto"/>
            </w:tcBorders>
            <w:shd w:val="clear" w:color="auto" w:fill="auto"/>
            <w:noWrap/>
            <w:vAlign w:val="bottom"/>
            <w:hideMark/>
          </w:tcPr>
          <w:p w14:paraId="71F83C06" w14:textId="77777777" w:rsidR="00D31FCE" w:rsidRPr="00CB7EDD" w:rsidRDefault="00D31FCE" w:rsidP="00B90AA1">
            <w:pPr>
              <w:spacing w:after="0" w:line="240" w:lineRule="auto"/>
              <w:jc w:val="right"/>
              <w:rPr>
                <w:rFonts w:ascii="Aptos Narrow" w:eastAsia="Times New Roman" w:hAnsi="Aptos Narrow" w:cs="Times New Roman"/>
                <w:color w:val="000000"/>
                <w:kern w:val="0"/>
                <w:lang w:eastAsia="fr-FR"/>
                <w14:ligatures w14:val="none"/>
              </w:rPr>
            </w:pPr>
            <w:r w:rsidRPr="00CB7EDD">
              <w:rPr>
                <w:rFonts w:ascii="Aptos Narrow" w:eastAsia="Times New Roman" w:hAnsi="Aptos Narrow" w:cs="Times New Roman"/>
                <w:color w:val="000000"/>
                <w:kern w:val="0"/>
                <w:lang w:eastAsia="fr-FR"/>
                <w14:ligatures w14:val="none"/>
              </w:rPr>
              <w:t>4</w:t>
            </w:r>
          </w:p>
        </w:tc>
      </w:tr>
    </w:tbl>
    <w:p w14:paraId="028236BC" w14:textId="77777777" w:rsidR="00D31FCE" w:rsidRPr="008F0E03" w:rsidRDefault="00D31FCE" w:rsidP="00D31FCE">
      <w:pPr>
        <w:rPr>
          <w:b/>
          <w:bCs/>
        </w:rPr>
      </w:pPr>
    </w:p>
    <w:p w14:paraId="587A6F4F" w14:textId="77777777" w:rsidR="00D31FCE" w:rsidRDefault="00D31FCE" w:rsidP="00D31FCE">
      <w:pPr>
        <w:keepNext/>
      </w:pPr>
    </w:p>
    <w:p w14:paraId="6C0D1F90" w14:textId="2454D35F" w:rsidR="00D31FCE" w:rsidRDefault="00D31FCE" w:rsidP="00D31FCE">
      <w:pPr>
        <w:pStyle w:val="Lgende"/>
      </w:pPr>
      <w:r>
        <w:t xml:space="preserve">Figure </w:t>
      </w:r>
      <w:fldSimple w:instr=" SEQ Figure \* ARABIC ">
        <w:r w:rsidR="00195F9A">
          <w:rPr>
            <w:noProof/>
          </w:rPr>
          <w:t>1</w:t>
        </w:r>
      </w:fldSimple>
      <w:r>
        <w:t xml:space="preserve">: Classement des parties prenantes </w:t>
      </w:r>
    </w:p>
    <w:p w14:paraId="154C6341" w14:textId="77777777" w:rsidR="00D31FCE" w:rsidRPr="004F4D9B" w:rsidRDefault="00D31FCE" w:rsidP="004F4D9B"/>
    <w:p w14:paraId="4A97580F" w14:textId="77777777" w:rsidR="009F3E19" w:rsidRPr="00326149" w:rsidRDefault="009F3E19" w:rsidP="009776D1"/>
    <w:p w14:paraId="269CD3BF" w14:textId="1D4322A2" w:rsidR="008460A6" w:rsidRDefault="00DB71D0" w:rsidP="008460A6">
      <w:r>
        <w:t xml:space="preserve">De plus les </w:t>
      </w:r>
      <w:proofErr w:type="gramStart"/>
      <w:r>
        <w:t xml:space="preserve">systèmes </w:t>
      </w:r>
      <w:r w:rsidR="00B90AA1">
        <w:t>,</w:t>
      </w:r>
      <w:proofErr w:type="gramEnd"/>
      <w:r w:rsidR="00B90AA1">
        <w:t xml:space="preserve"> il est utile de définir les systèmes a l’interface de notre jumeau numérique</w:t>
      </w:r>
    </w:p>
    <w:p w14:paraId="0A1B7AD2" w14:textId="159CC40F" w:rsidR="009218BF" w:rsidRPr="009218BF" w:rsidRDefault="009218BF" w:rsidP="009218BF">
      <w:pPr>
        <w:rPr>
          <w:b/>
          <w:bCs/>
        </w:rPr>
      </w:pPr>
      <w:r>
        <w:rPr>
          <w:b/>
          <w:bCs/>
        </w:rPr>
        <w:t xml:space="preserve">L’environnement : </w:t>
      </w:r>
      <w:r w:rsidRPr="009218BF">
        <w:t xml:space="preserve">L'environnement regroupe l'ensemble des éléments clés nécessaires aux missions d'inspection, intégrés et coordonnés grâce au jumeau numérique : les conditions météorologiques, le drone, l'avion, et la piste de décollage. Les </w:t>
      </w:r>
      <w:r w:rsidRPr="009218BF">
        <w:rPr>
          <w:b/>
          <w:bCs/>
        </w:rPr>
        <w:t>conditions météorologiques</w:t>
      </w:r>
      <w:r w:rsidRPr="009218BF">
        <w:t xml:space="preserve"> sont prises en compte via des données en temps réel pour ajuster les trajectoires de vol en fonction du vent, des précipitations ou d'autres facteurs climatiques. Cela permet d'assurer la stabilité et la sécurité du drone, tout en optimisant les missions d'inspection. Ces données alimentent également la création d'une </w:t>
      </w:r>
      <w:r w:rsidRPr="009218BF">
        <w:rPr>
          <w:b/>
          <w:bCs/>
        </w:rPr>
        <w:t>représentation virtuelle de l'avion</w:t>
      </w:r>
      <w:r w:rsidRPr="009218BF">
        <w:t xml:space="preserve">, permettant d'inspecter des zones critiques telles que les ailes, les moteurs et les trains d'atterrissage, et de simuler des scénarios pour prévenir les défaillances. Enfin, la </w:t>
      </w:r>
      <w:r w:rsidRPr="009218BF">
        <w:rPr>
          <w:b/>
          <w:bCs/>
        </w:rPr>
        <w:t>piste de décollage</w:t>
      </w:r>
      <w:r w:rsidRPr="009218BF">
        <w:t xml:space="preserve">, incluant les mouvements des avions, véhicules et personnel au sol, est analysée pour planifier des trajectoires sécurisées. Le jumeau numérique anticipe les </w:t>
      </w:r>
      <w:r w:rsidR="00527027" w:rsidRPr="009218BF">
        <w:t>risques</w:t>
      </w:r>
      <w:r w:rsidRPr="009218BF">
        <w:t>, tels que les collisions, en intégrant ces éléments dynamiques pour garantir une coordination fluide et une sécurité optimale. Cette interaction globale permet de maximiser l'efficacité des opérations tout en répondant aux exigences de sécurité et de fiabilité.</w:t>
      </w:r>
    </w:p>
    <w:p w14:paraId="0F654B3D" w14:textId="6DA2204E" w:rsidR="00DF4072" w:rsidRPr="008460A6" w:rsidRDefault="008A3517" w:rsidP="008460A6">
      <w:r w:rsidRPr="008A3517">
        <w:rPr>
          <w:b/>
          <w:bCs/>
        </w:rPr>
        <w:t>Le drone</w:t>
      </w:r>
      <w:r w:rsidRPr="008A3517">
        <w:t xml:space="preserve"> est le principal acteur du système. Le jumeau numérique simule les performances du drone en temps réel, incluant la vérification des capteurs et la prédiction des performances de vol. Les données collectées par les capteurs du drone sont transmises au jumeau numérique, qui les analyse pour détecter toute anomalie ou besoin de maintenance. Cette interaction permet de surveiller et d'optimiser les opérations du drone, assurant ainsi des inspections précises et fiables.</w:t>
      </w:r>
    </w:p>
    <w:p w14:paraId="42E96198" w14:textId="4D7CAC7A" w:rsidR="008F0E03" w:rsidRDefault="008F0E03" w:rsidP="008F0E03">
      <w:r w:rsidRPr="008F0E03">
        <w:rPr>
          <w:b/>
          <w:bCs/>
        </w:rPr>
        <w:t>Le système d’alimentation en énergie</w:t>
      </w:r>
      <w:r>
        <w:rPr>
          <w:b/>
          <w:bCs/>
        </w:rPr>
        <w:t xml:space="preserve"> : </w:t>
      </w:r>
      <w:r w:rsidRPr="008F0E03">
        <w:t xml:space="preserve">Le système d’alimentation en énergie est essentiel pour garantir le fonctionnement continu du drone, des capteurs et des infrastructures associées. Le jumeau numérique interagit directement avec ce système pour surveiller en temps réel la capacité des batteries du drone, planifier les recharges nécessaires et optimiser la </w:t>
      </w:r>
      <w:r w:rsidRPr="008F0E03">
        <w:lastRenderedPageBreak/>
        <w:t>consommation énergétique lors des missions. De plus, il peut simuler des scénarios de défaillance énergétique, tels qu’une batterie faible ou une panne d’alimentation, pour anticiper et éviter les interruptions pendant les opérations. Ce système inclut également la gestion des stations de recharge sur la piste ou sur d'autres sites, garantissant que l’énergie disponible est suffisante pour mener à bien les inspections prévues. L’intégration au jumeau numérique permet d’optimiser la durée des missions et d’assurer une continuité opérationnelle.</w:t>
      </w:r>
    </w:p>
    <w:p w14:paraId="2B477B1A" w14:textId="526EFEC8" w:rsidR="00736582" w:rsidRDefault="00736582" w:rsidP="008F0E03">
      <w:r>
        <w:rPr>
          <w:b/>
          <w:bCs/>
        </w:rPr>
        <w:t xml:space="preserve">Le </w:t>
      </w:r>
      <w:r w:rsidRPr="008F0E03">
        <w:rPr>
          <w:b/>
          <w:bCs/>
        </w:rPr>
        <w:t>système</w:t>
      </w:r>
      <w:r w:rsidR="008F0E03" w:rsidRPr="008F0E03">
        <w:rPr>
          <w:b/>
          <w:bCs/>
        </w:rPr>
        <w:t xml:space="preserve"> d’information de l’entreprise</w:t>
      </w:r>
      <w:r w:rsidR="008F0E03">
        <w:rPr>
          <w:b/>
          <w:bCs/>
        </w:rPr>
        <w:t xml:space="preserve"> : </w:t>
      </w:r>
      <w:r w:rsidR="008F0E03" w:rsidRPr="008F0E03">
        <w:t>La connexion au système d’information de l’entreprise joue un rôle central dans l’intégration des données collectées par le drone et le jumeau numérique avec les outils de gestion et de planification de l’organisation. Ce système assure le stockage, le traitement et le partage des informations issues des inspections, des conditions météo et des performances du drone. Le jumeau numérique interagit avec le système d’information pour transmettre des rapports détaillés, notifier les équipes de maintenance des besoins identifiés, et coordonner les ressources nécessaires aux opérations. En retour, le système d’information fournit des données utiles au jumeau numérique, telles que les calendriers de maintenance des avions, les plannings de vol, ou encore les alertes réglementaires. Cette interaction garantit une gestion fluide des opérations et renforce la prise de décision grâce à une centralisation et une analyse rapide des données.</w:t>
      </w:r>
    </w:p>
    <w:p w14:paraId="232F2F02" w14:textId="0731234A" w:rsidR="00736582" w:rsidRDefault="00736582"/>
    <w:p w14:paraId="77EA30C3" w14:textId="481D72C1" w:rsidR="00736582" w:rsidRPr="00736582" w:rsidRDefault="00736582" w:rsidP="00736582">
      <w:r w:rsidRPr="00736582">
        <w:rPr>
          <w:b/>
          <w:bCs/>
        </w:rPr>
        <w:t>Les autres jumeaux numériques</w:t>
      </w:r>
      <w:r w:rsidRPr="00736582">
        <w:t xml:space="preserve"> </w:t>
      </w:r>
      <w:r w:rsidR="00527027" w:rsidRPr="00736582">
        <w:t>regroupent</w:t>
      </w:r>
      <w:r w:rsidRPr="00736582">
        <w:t xml:space="preserve"> les répliques virtuelles des systèmes physiques avec lesquels le drone interagit, tels que le jumeau numérique de l’avion. Ces jumeaux fournissent des données détaillées sur leurs systèmes respectifs, permettant une coordination fluide avec le drone et son jumeau numérique. Par exemple, le jumeau numérique de l’avion partage des informations sur l’état des moteurs, des ailes ou des trains d’atterrissage, facilitant des inspections précises et efficaces.</w:t>
      </w:r>
    </w:p>
    <w:p w14:paraId="6E5DA1EC" w14:textId="77777777" w:rsidR="00736582" w:rsidRDefault="00736582" w:rsidP="00736582">
      <w:r w:rsidRPr="00736582">
        <w:t>En outre, ces jumeaux numériques interagissent pour anticiper les risques, optimiser les opérations et garantir la sécurité. Ils jouent un rôle clé dans la gestion des interdépendances, créant un écosystème numérique interconnecté pour des performances globales améliorées.</w:t>
      </w:r>
    </w:p>
    <w:p w14:paraId="17BCDDFD" w14:textId="77777777" w:rsidR="004317BB" w:rsidRDefault="004317BB" w:rsidP="00736582"/>
    <w:p w14:paraId="6EEC40E2" w14:textId="77777777" w:rsidR="004317BB" w:rsidRDefault="004317BB" w:rsidP="004317BB">
      <w:pPr>
        <w:keepNext/>
      </w:pPr>
      <w:r w:rsidRPr="004317BB">
        <w:rPr>
          <w:noProof/>
        </w:rPr>
        <w:lastRenderedPageBreak/>
        <w:drawing>
          <wp:inline distT="0" distB="0" distL="0" distR="0" wp14:anchorId="65DFBFB8" wp14:editId="741DD0A6">
            <wp:extent cx="5759450" cy="4302760"/>
            <wp:effectExtent l="0" t="0" r="0" b="2540"/>
            <wp:docPr id="16502370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37022" name=""/>
                    <pic:cNvPicPr/>
                  </pic:nvPicPr>
                  <pic:blipFill>
                    <a:blip r:embed="rId11"/>
                    <a:stretch>
                      <a:fillRect/>
                    </a:stretch>
                  </pic:blipFill>
                  <pic:spPr>
                    <a:xfrm>
                      <a:off x="0" y="0"/>
                      <a:ext cx="5759450" cy="4302760"/>
                    </a:xfrm>
                    <a:prstGeom prst="rect">
                      <a:avLst/>
                    </a:prstGeom>
                  </pic:spPr>
                </pic:pic>
              </a:graphicData>
            </a:graphic>
          </wp:inline>
        </w:drawing>
      </w:r>
    </w:p>
    <w:p w14:paraId="7969A5A7" w14:textId="088DD28C" w:rsidR="004317BB" w:rsidRDefault="004317BB" w:rsidP="004317BB">
      <w:pPr>
        <w:pStyle w:val="Lgende"/>
      </w:pPr>
      <w:r>
        <w:t xml:space="preserve">Figure </w:t>
      </w:r>
      <w:fldSimple w:instr=" SEQ Figure \* ARABIC ">
        <w:r w:rsidR="00195F9A">
          <w:rPr>
            <w:noProof/>
          </w:rPr>
          <w:t>2</w:t>
        </w:r>
      </w:fldSimple>
      <w:r>
        <w:t>: Diagramme de contexte du système</w:t>
      </w:r>
    </w:p>
    <w:p w14:paraId="1B55E9E6" w14:textId="77777777" w:rsidR="00195F9A" w:rsidRDefault="00CC6F3F" w:rsidP="00195F9A">
      <w:pPr>
        <w:keepNext/>
      </w:pPr>
      <w:r w:rsidRPr="00486794">
        <w:rPr>
          <w:b/>
          <w:bCs/>
          <w:noProof/>
        </w:rPr>
        <w:drawing>
          <wp:inline distT="0" distB="0" distL="0" distR="0" wp14:anchorId="694B8C1A" wp14:editId="7FBF3A8B">
            <wp:extent cx="5759450" cy="1688857"/>
            <wp:effectExtent l="0" t="0" r="0" b="6985"/>
            <wp:docPr id="1605685122" name="Image 1" descr="Une image contenant texte, capture d’écran, nombr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85122" name="Image 1" descr="Une image contenant texte, capture d’écran, nombre, reçu&#10;&#10;Description générée automatiquement"/>
                    <pic:cNvPicPr/>
                  </pic:nvPicPr>
                  <pic:blipFill>
                    <a:blip r:embed="rId12"/>
                    <a:stretch>
                      <a:fillRect/>
                    </a:stretch>
                  </pic:blipFill>
                  <pic:spPr>
                    <a:xfrm>
                      <a:off x="0" y="0"/>
                      <a:ext cx="5759450" cy="1688857"/>
                    </a:xfrm>
                    <a:prstGeom prst="rect">
                      <a:avLst/>
                    </a:prstGeom>
                  </pic:spPr>
                </pic:pic>
              </a:graphicData>
            </a:graphic>
          </wp:inline>
        </w:drawing>
      </w:r>
    </w:p>
    <w:p w14:paraId="5154727C" w14:textId="4D5F3779" w:rsidR="00810E91" w:rsidRPr="00810E91" w:rsidRDefault="00195F9A" w:rsidP="00195F9A">
      <w:pPr>
        <w:pStyle w:val="Lgende"/>
      </w:pPr>
      <w:r>
        <w:t xml:space="preserve">Figure </w:t>
      </w:r>
      <w:fldSimple w:instr=" SEQ Figure \* ARABIC ">
        <w:r>
          <w:rPr>
            <w:noProof/>
          </w:rPr>
          <w:t>3</w:t>
        </w:r>
      </w:fldSimple>
      <w:r>
        <w:t>:</w:t>
      </w:r>
      <w:r w:rsidRPr="008E4A21">
        <w:t xml:space="preserve"> Classement des parties prenantes / systèmes à l’interface</w:t>
      </w:r>
    </w:p>
    <w:tbl>
      <w:tblPr>
        <w:tblW w:w="10007" w:type="dxa"/>
        <w:tblCellMar>
          <w:left w:w="70" w:type="dxa"/>
          <w:right w:w="70" w:type="dxa"/>
        </w:tblCellMar>
        <w:tblLook w:val="04A0" w:firstRow="1" w:lastRow="0" w:firstColumn="1" w:lastColumn="0" w:noHBand="0" w:noVBand="1"/>
      </w:tblPr>
      <w:tblGrid>
        <w:gridCol w:w="2256"/>
        <w:gridCol w:w="2916"/>
        <w:gridCol w:w="2212"/>
        <w:gridCol w:w="2623"/>
      </w:tblGrid>
      <w:tr w:rsidR="008451A6" w:rsidRPr="00282DC0" w14:paraId="49791B4C" w14:textId="77777777" w:rsidTr="00447B55">
        <w:trPr>
          <w:trHeight w:val="892"/>
        </w:trPr>
        <w:tc>
          <w:tcPr>
            <w:tcW w:w="2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ECB87" w14:textId="77777777" w:rsidR="008451A6" w:rsidRPr="00282DC0" w:rsidRDefault="008451A6" w:rsidP="00447B55">
            <w:pPr>
              <w:spacing w:after="0" w:line="240" w:lineRule="auto"/>
              <w:rPr>
                <w:rFonts w:ascii="Aptos Narrow" w:eastAsia="Times New Roman" w:hAnsi="Aptos Narrow" w:cs="Times New Roman"/>
                <w:color w:val="000000"/>
                <w:kern w:val="0"/>
                <w:sz w:val="28"/>
                <w:szCs w:val="28"/>
                <w:lang w:eastAsia="fr-FR"/>
                <w14:ligatures w14:val="none"/>
              </w:rPr>
            </w:pPr>
            <w:r w:rsidRPr="00282DC0">
              <w:rPr>
                <w:rFonts w:ascii="Aptos Narrow" w:eastAsia="Times New Roman" w:hAnsi="Aptos Narrow" w:cs="Times New Roman"/>
                <w:color w:val="000000"/>
                <w:kern w:val="0"/>
                <w:sz w:val="28"/>
                <w:szCs w:val="28"/>
                <w:lang w:eastAsia="fr-FR"/>
                <w14:ligatures w14:val="none"/>
              </w:rPr>
              <w:t> </w:t>
            </w:r>
          </w:p>
        </w:tc>
        <w:tc>
          <w:tcPr>
            <w:tcW w:w="2916" w:type="dxa"/>
            <w:tcBorders>
              <w:top w:val="single" w:sz="4" w:space="0" w:color="auto"/>
              <w:left w:val="nil"/>
              <w:bottom w:val="single" w:sz="4" w:space="0" w:color="auto"/>
              <w:right w:val="single" w:sz="4" w:space="0" w:color="auto"/>
            </w:tcBorders>
            <w:shd w:val="clear" w:color="auto" w:fill="auto"/>
            <w:noWrap/>
            <w:vAlign w:val="bottom"/>
            <w:hideMark/>
          </w:tcPr>
          <w:p w14:paraId="0452E2CC" w14:textId="77777777" w:rsidR="008451A6" w:rsidRPr="00282DC0" w:rsidRDefault="008451A6" w:rsidP="00447B55">
            <w:pPr>
              <w:spacing w:after="0" w:line="240" w:lineRule="auto"/>
              <w:rPr>
                <w:rFonts w:ascii="Aptos Narrow" w:eastAsia="Times New Roman" w:hAnsi="Aptos Narrow" w:cs="Times New Roman"/>
                <w:color w:val="000000"/>
                <w:kern w:val="0"/>
                <w:sz w:val="28"/>
                <w:szCs w:val="28"/>
                <w:lang w:eastAsia="fr-FR"/>
                <w14:ligatures w14:val="none"/>
              </w:rPr>
            </w:pPr>
            <w:r w:rsidRPr="00282DC0">
              <w:rPr>
                <w:rFonts w:ascii="Aptos Narrow" w:eastAsia="Times New Roman" w:hAnsi="Aptos Narrow" w:cs="Times New Roman"/>
                <w:color w:val="000000"/>
                <w:kern w:val="0"/>
                <w:sz w:val="28"/>
                <w:szCs w:val="28"/>
                <w:lang w:eastAsia="fr-FR"/>
                <w14:ligatures w14:val="none"/>
              </w:rPr>
              <w:t xml:space="preserve">Norme </w:t>
            </w:r>
          </w:p>
        </w:tc>
        <w:tc>
          <w:tcPr>
            <w:tcW w:w="2212" w:type="dxa"/>
            <w:tcBorders>
              <w:top w:val="single" w:sz="4" w:space="0" w:color="auto"/>
              <w:left w:val="nil"/>
              <w:bottom w:val="single" w:sz="4" w:space="0" w:color="auto"/>
              <w:right w:val="single" w:sz="4" w:space="0" w:color="auto"/>
            </w:tcBorders>
            <w:shd w:val="clear" w:color="auto" w:fill="auto"/>
            <w:noWrap/>
            <w:vAlign w:val="bottom"/>
            <w:hideMark/>
          </w:tcPr>
          <w:p w14:paraId="7AD35D2F" w14:textId="77777777" w:rsidR="008451A6" w:rsidRPr="00282DC0" w:rsidRDefault="008451A6" w:rsidP="00447B55">
            <w:pPr>
              <w:spacing w:after="0" w:line="240" w:lineRule="auto"/>
              <w:rPr>
                <w:rFonts w:ascii="Aptos Narrow" w:eastAsia="Times New Roman" w:hAnsi="Aptos Narrow" w:cs="Times New Roman"/>
                <w:color w:val="000000"/>
                <w:kern w:val="0"/>
                <w:sz w:val="28"/>
                <w:szCs w:val="28"/>
                <w:lang w:eastAsia="fr-FR"/>
                <w14:ligatures w14:val="none"/>
              </w:rPr>
            </w:pPr>
            <w:r w:rsidRPr="00282DC0">
              <w:rPr>
                <w:rFonts w:ascii="Aptos Narrow" w:eastAsia="Times New Roman" w:hAnsi="Aptos Narrow" w:cs="Times New Roman"/>
                <w:color w:val="000000"/>
                <w:kern w:val="0"/>
                <w:sz w:val="28"/>
                <w:szCs w:val="28"/>
                <w:lang w:eastAsia="fr-FR"/>
                <w14:ligatures w14:val="none"/>
              </w:rPr>
              <w:t xml:space="preserve">Equivalence </w:t>
            </w:r>
            <w:proofErr w:type="spellStart"/>
            <w:r w:rsidRPr="00282DC0">
              <w:rPr>
                <w:rFonts w:ascii="Aptos Narrow" w:eastAsia="Times New Roman" w:hAnsi="Aptos Narrow" w:cs="Times New Roman"/>
                <w:color w:val="000000"/>
                <w:kern w:val="0"/>
                <w:sz w:val="28"/>
                <w:szCs w:val="28"/>
                <w:lang w:eastAsia="fr-FR"/>
                <w14:ligatures w14:val="none"/>
              </w:rPr>
              <w:t>aiida</w:t>
            </w:r>
            <w:proofErr w:type="spellEnd"/>
          </w:p>
        </w:tc>
        <w:tc>
          <w:tcPr>
            <w:tcW w:w="2623" w:type="dxa"/>
            <w:tcBorders>
              <w:top w:val="single" w:sz="4" w:space="0" w:color="auto"/>
              <w:left w:val="nil"/>
              <w:bottom w:val="single" w:sz="4" w:space="0" w:color="auto"/>
              <w:right w:val="single" w:sz="4" w:space="0" w:color="auto"/>
            </w:tcBorders>
            <w:shd w:val="clear" w:color="000000" w:fill="F7C7AC"/>
            <w:noWrap/>
            <w:vAlign w:val="bottom"/>
            <w:hideMark/>
          </w:tcPr>
          <w:p w14:paraId="19AAD34E" w14:textId="77777777" w:rsidR="008451A6" w:rsidRPr="00282DC0" w:rsidRDefault="008451A6" w:rsidP="00447B55">
            <w:pPr>
              <w:spacing w:after="0" w:line="240" w:lineRule="auto"/>
              <w:rPr>
                <w:rFonts w:ascii="Aptos Narrow" w:eastAsia="Times New Roman" w:hAnsi="Aptos Narrow" w:cs="Times New Roman"/>
                <w:color w:val="000000"/>
                <w:kern w:val="0"/>
                <w:sz w:val="28"/>
                <w:szCs w:val="28"/>
                <w:lang w:eastAsia="fr-FR"/>
                <w14:ligatures w14:val="none"/>
              </w:rPr>
            </w:pPr>
            <w:r w:rsidRPr="00282DC0">
              <w:rPr>
                <w:rFonts w:ascii="Aptos Narrow" w:eastAsia="Times New Roman" w:hAnsi="Aptos Narrow" w:cs="Times New Roman"/>
                <w:color w:val="000000"/>
                <w:kern w:val="0"/>
                <w:sz w:val="28"/>
                <w:szCs w:val="28"/>
                <w:lang w:eastAsia="fr-FR"/>
                <w14:ligatures w14:val="none"/>
              </w:rPr>
              <w:t>Compléments</w:t>
            </w:r>
          </w:p>
        </w:tc>
      </w:tr>
      <w:tr w:rsidR="008451A6" w:rsidRPr="00282DC0" w14:paraId="279D36FC" w14:textId="77777777" w:rsidTr="00447B55">
        <w:trPr>
          <w:trHeight w:val="274"/>
        </w:trPr>
        <w:tc>
          <w:tcPr>
            <w:tcW w:w="2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1902C8" w14:textId="77777777" w:rsidR="008451A6" w:rsidRPr="00282DC0" w:rsidRDefault="008451A6" w:rsidP="00447B55">
            <w:pPr>
              <w:spacing w:after="0" w:line="240" w:lineRule="auto"/>
              <w:jc w:val="center"/>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 xml:space="preserve">Digital </w:t>
            </w:r>
            <w:proofErr w:type="spellStart"/>
            <w:r w:rsidRPr="00282DC0">
              <w:rPr>
                <w:rFonts w:ascii="Aptos Narrow" w:eastAsia="Times New Roman" w:hAnsi="Aptos Narrow" w:cs="Times New Roman"/>
                <w:color w:val="000000"/>
                <w:kern w:val="0"/>
                <w:lang w:eastAsia="fr-FR"/>
                <w14:ligatures w14:val="none"/>
              </w:rPr>
              <w:t>twin</w:t>
            </w:r>
            <w:proofErr w:type="spellEnd"/>
            <w:r w:rsidRPr="00282DC0">
              <w:rPr>
                <w:rFonts w:ascii="Aptos Narrow" w:eastAsia="Times New Roman" w:hAnsi="Aptos Narrow" w:cs="Times New Roman"/>
                <w:color w:val="000000"/>
                <w:kern w:val="0"/>
                <w:lang w:eastAsia="fr-FR"/>
                <w14:ligatures w14:val="none"/>
              </w:rPr>
              <w:t xml:space="preserve"> stakeholder</w:t>
            </w:r>
          </w:p>
        </w:tc>
        <w:tc>
          <w:tcPr>
            <w:tcW w:w="2916" w:type="dxa"/>
            <w:tcBorders>
              <w:top w:val="nil"/>
              <w:left w:val="nil"/>
              <w:bottom w:val="single" w:sz="4" w:space="0" w:color="auto"/>
              <w:right w:val="single" w:sz="4" w:space="0" w:color="auto"/>
            </w:tcBorders>
            <w:shd w:val="clear" w:color="auto" w:fill="auto"/>
            <w:noWrap/>
            <w:vAlign w:val="bottom"/>
            <w:hideMark/>
          </w:tcPr>
          <w:p w14:paraId="488C9A22"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Developpers</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5501DE45"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Développeurs</w:t>
            </w:r>
          </w:p>
        </w:tc>
        <w:tc>
          <w:tcPr>
            <w:tcW w:w="2623" w:type="dxa"/>
            <w:tcBorders>
              <w:top w:val="nil"/>
              <w:left w:val="nil"/>
              <w:bottom w:val="single" w:sz="4" w:space="0" w:color="auto"/>
              <w:right w:val="single" w:sz="4" w:space="0" w:color="auto"/>
            </w:tcBorders>
            <w:shd w:val="clear" w:color="000000" w:fill="F7C7AC"/>
            <w:noWrap/>
            <w:vAlign w:val="bottom"/>
            <w:hideMark/>
          </w:tcPr>
          <w:p w14:paraId="43B8E7B1"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Opposants au drone</w:t>
            </w:r>
          </w:p>
        </w:tc>
      </w:tr>
      <w:tr w:rsidR="008451A6" w:rsidRPr="00282DC0" w14:paraId="302F875F"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5553388A"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auto" w:fill="auto"/>
            <w:noWrap/>
            <w:vAlign w:val="bottom"/>
            <w:hideMark/>
          </w:tcPr>
          <w:p w14:paraId="74ACDB8C"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Integrators</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266F8CC3"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Développeurs</w:t>
            </w:r>
          </w:p>
        </w:tc>
        <w:tc>
          <w:tcPr>
            <w:tcW w:w="2623" w:type="dxa"/>
            <w:tcBorders>
              <w:top w:val="nil"/>
              <w:left w:val="nil"/>
              <w:bottom w:val="single" w:sz="4" w:space="0" w:color="auto"/>
              <w:right w:val="single" w:sz="4" w:space="0" w:color="auto"/>
            </w:tcBorders>
            <w:shd w:val="clear" w:color="000000" w:fill="F7C7AC"/>
            <w:noWrap/>
            <w:vAlign w:val="bottom"/>
            <w:hideMark/>
          </w:tcPr>
          <w:p w14:paraId="2077D4E8"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Autres utilisateurs de l'environnement</w:t>
            </w:r>
          </w:p>
        </w:tc>
      </w:tr>
      <w:tr w:rsidR="008451A6" w:rsidRPr="00282DC0" w14:paraId="0DFA8242"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2A691F1B"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auto" w:fill="auto"/>
            <w:noWrap/>
            <w:vAlign w:val="bottom"/>
            <w:hideMark/>
          </w:tcPr>
          <w:p w14:paraId="1DDB0F40"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Users</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77E4C5D1"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Opérateurs</w:t>
            </w:r>
          </w:p>
        </w:tc>
        <w:tc>
          <w:tcPr>
            <w:tcW w:w="2623" w:type="dxa"/>
            <w:tcBorders>
              <w:top w:val="nil"/>
              <w:left w:val="nil"/>
              <w:bottom w:val="nil"/>
              <w:right w:val="nil"/>
            </w:tcBorders>
            <w:shd w:val="clear" w:color="auto" w:fill="auto"/>
            <w:noWrap/>
            <w:vAlign w:val="bottom"/>
            <w:hideMark/>
          </w:tcPr>
          <w:p w14:paraId="1E85CC47"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28A99D2C"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5E63D5DF"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auto" w:fill="auto"/>
            <w:noWrap/>
            <w:vAlign w:val="bottom"/>
            <w:hideMark/>
          </w:tcPr>
          <w:p w14:paraId="3710B92F"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Operators</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179D0C81"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Opérateurs</w:t>
            </w:r>
          </w:p>
        </w:tc>
        <w:tc>
          <w:tcPr>
            <w:tcW w:w="2623" w:type="dxa"/>
            <w:tcBorders>
              <w:top w:val="nil"/>
              <w:left w:val="nil"/>
              <w:bottom w:val="nil"/>
              <w:right w:val="nil"/>
            </w:tcBorders>
            <w:shd w:val="clear" w:color="auto" w:fill="auto"/>
            <w:noWrap/>
            <w:vAlign w:val="bottom"/>
            <w:hideMark/>
          </w:tcPr>
          <w:p w14:paraId="7EF56ED3"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451E491B"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0DFF7907"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auto" w:fill="auto"/>
            <w:noWrap/>
            <w:vAlign w:val="bottom"/>
            <w:hideMark/>
          </w:tcPr>
          <w:p w14:paraId="1CD2C56E"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Ressources providers</w:t>
            </w:r>
          </w:p>
        </w:tc>
        <w:tc>
          <w:tcPr>
            <w:tcW w:w="2212" w:type="dxa"/>
            <w:tcBorders>
              <w:top w:val="nil"/>
              <w:left w:val="nil"/>
              <w:bottom w:val="single" w:sz="4" w:space="0" w:color="auto"/>
              <w:right w:val="single" w:sz="4" w:space="0" w:color="auto"/>
            </w:tcBorders>
            <w:shd w:val="clear" w:color="auto" w:fill="auto"/>
            <w:noWrap/>
            <w:vAlign w:val="bottom"/>
            <w:hideMark/>
          </w:tcPr>
          <w:p w14:paraId="5CECD62A"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Entreprise</w:t>
            </w:r>
          </w:p>
        </w:tc>
        <w:tc>
          <w:tcPr>
            <w:tcW w:w="2623" w:type="dxa"/>
            <w:tcBorders>
              <w:top w:val="nil"/>
              <w:left w:val="nil"/>
              <w:bottom w:val="nil"/>
              <w:right w:val="nil"/>
            </w:tcBorders>
            <w:shd w:val="clear" w:color="auto" w:fill="auto"/>
            <w:noWrap/>
            <w:vAlign w:val="bottom"/>
            <w:hideMark/>
          </w:tcPr>
          <w:p w14:paraId="04E0F4DC"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38806A4C" w14:textId="77777777" w:rsidTr="00447B55">
        <w:trPr>
          <w:trHeight w:val="274"/>
        </w:trPr>
        <w:tc>
          <w:tcPr>
            <w:tcW w:w="2256" w:type="dxa"/>
            <w:vMerge w:val="restart"/>
            <w:tcBorders>
              <w:top w:val="nil"/>
              <w:left w:val="single" w:sz="4" w:space="0" w:color="auto"/>
              <w:bottom w:val="single" w:sz="4" w:space="0" w:color="auto"/>
              <w:right w:val="single" w:sz="4" w:space="0" w:color="auto"/>
            </w:tcBorders>
            <w:shd w:val="clear" w:color="000000" w:fill="D0D0D0"/>
            <w:noWrap/>
            <w:vAlign w:val="center"/>
            <w:hideMark/>
          </w:tcPr>
          <w:p w14:paraId="35E75897" w14:textId="77777777" w:rsidR="008451A6" w:rsidRPr="00282DC0" w:rsidRDefault="008451A6" w:rsidP="00447B55">
            <w:pPr>
              <w:spacing w:after="0" w:line="240" w:lineRule="auto"/>
              <w:jc w:val="center"/>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Ecosysteme</w:t>
            </w:r>
            <w:proofErr w:type="spellEnd"/>
            <w:r w:rsidRPr="00282DC0">
              <w:rPr>
                <w:rFonts w:ascii="Aptos Narrow" w:eastAsia="Times New Roman" w:hAnsi="Aptos Narrow" w:cs="Times New Roman"/>
                <w:color w:val="000000"/>
                <w:kern w:val="0"/>
                <w:lang w:eastAsia="fr-FR"/>
                <w14:ligatures w14:val="none"/>
              </w:rPr>
              <w:t xml:space="preserve"> </w:t>
            </w:r>
            <w:proofErr w:type="spellStart"/>
            <w:r w:rsidRPr="00282DC0">
              <w:rPr>
                <w:rFonts w:ascii="Aptos Narrow" w:eastAsia="Times New Roman" w:hAnsi="Aptos Narrow" w:cs="Times New Roman"/>
                <w:color w:val="000000"/>
                <w:kern w:val="0"/>
                <w:lang w:eastAsia="fr-FR"/>
                <w14:ligatures w14:val="none"/>
              </w:rPr>
              <w:t>partners</w:t>
            </w:r>
            <w:proofErr w:type="spellEnd"/>
          </w:p>
        </w:tc>
        <w:tc>
          <w:tcPr>
            <w:tcW w:w="2916" w:type="dxa"/>
            <w:tcBorders>
              <w:top w:val="nil"/>
              <w:left w:val="nil"/>
              <w:bottom w:val="single" w:sz="4" w:space="0" w:color="auto"/>
              <w:right w:val="single" w:sz="4" w:space="0" w:color="auto"/>
            </w:tcBorders>
            <w:shd w:val="clear" w:color="000000" w:fill="D0D0D0"/>
            <w:noWrap/>
            <w:vAlign w:val="bottom"/>
            <w:hideMark/>
          </w:tcPr>
          <w:p w14:paraId="073E7326"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Infrastrucutres</w:t>
            </w:r>
            <w:proofErr w:type="spellEnd"/>
            <w:r w:rsidRPr="00282DC0">
              <w:rPr>
                <w:rFonts w:ascii="Aptos Narrow" w:eastAsia="Times New Roman" w:hAnsi="Aptos Narrow" w:cs="Times New Roman"/>
                <w:color w:val="000000"/>
                <w:kern w:val="0"/>
                <w:lang w:eastAsia="fr-FR"/>
                <w14:ligatures w14:val="none"/>
              </w:rPr>
              <w:t xml:space="preserve"> providers</w:t>
            </w:r>
          </w:p>
        </w:tc>
        <w:tc>
          <w:tcPr>
            <w:tcW w:w="2212" w:type="dxa"/>
            <w:tcBorders>
              <w:top w:val="nil"/>
              <w:left w:val="nil"/>
              <w:bottom w:val="single" w:sz="4" w:space="0" w:color="auto"/>
              <w:right w:val="single" w:sz="4" w:space="0" w:color="auto"/>
            </w:tcBorders>
            <w:shd w:val="clear" w:color="auto" w:fill="auto"/>
            <w:noWrap/>
            <w:vAlign w:val="bottom"/>
            <w:hideMark/>
          </w:tcPr>
          <w:p w14:paraId="01D42790"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Entreprise</w:t>
            </w:r>
          </w:p>
        </w:tc>
        <w:tc>
          <w:tcPr>
            <w:tcW w:w="2623" w:type="dxa"/>
            <w:tcBorders>
              <w:top w:val="nil"/>
              <w:left w:val="nil"/>
              <w:bottom w:val="nil"/>
              <w:right w:val="nil"/>
            </w:tcBorders>
            <w:shd w:val="clear" w:color="auto" w:fill="auto"/>
            <w:noWrap/>
            <w:vAlign w:val="bottom"/>
            <w:hideMark/>
          </w:tcPr>
          <w:p w14:paraId="42FE7FFA"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2008BF71"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317AB33C"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000000" w:fill="D0D0D0"/>
            <w:noWrap/>
            <w:vAlign w:val="bottom"/>
            <w:hideMark/>
          </w:tcPr>
          <w:p w14:paraId="4B3AE587"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Services providers</w:t>
            </w:r>
          </w:p>
        </w:tc>
        <w:tc>
          <w:tcPr>
            <w:tcW w:w="2212" w:type="dxa"/>
            <w:tcBorders>
              <w:top w:val="nil"/>
              <w:left w:val="nil"/>
              <w:bottom w:val="single" w:sz="4" w:space="0" w:color="auto"/>
              <w:right w:val="single" w:sz="4" w:space="0" w:color="auto"/>
            </w:tcBorders>
            <w:shd w:val="clear" w:color="000000" w:fill="D0D0D0"/>
            <w:noWrap/>
            <w:vAlign w:val="bottom"/>
            <w:hideMark/>
          </w:tcPr>
          <w:p w14:paraId="2D8458FD"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Autorité aérienne</w:t>
            </w:r>
          </w:p>
        </w:tc>
        <w:tc>
          <w:tcPr>
            <w:tcW w:w="2623" w:type="dxa"/>
            <w:tcBorders>
              <w:top w:val="nil"/>
              <w:left w:val="nil"/>
              <w:bottom w:val="nil"/>
              <w:right w:val="nil"/>
            </w:tcBorders>
            <w:shd w:val="clear" w:color="auto" w:fill="auto"/>
            <w:noWrap/>
            <w:vAlign w:val="bottom"/>
            <w:hideMark/>
          </w:tcPr>
          <w:p w14:paraId="4956BFCC"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4EFAC635"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0AA50CB9"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000000" w:fill="D0D0D0"/>
            <w:noWrap/>
            <w:vAlign w:val="bottom"/>
            <w:hideMark/>
          </w:tcPr>
          <w:p w14:paraId="78E5D14C"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 xml:space="preserve">Standards </w:t>
            </w:r>
            <w:proofErr w:type="spellStart"/>
            <w:r w:rsidRPr="00282DC0">
              <w:rPr>
                <w:rFonts w:ascii="Aptos Narrow" w:eastAsia="Times New Roman" w:hAnsi="Aptos Narrow" w:cs="Times New Roman"/>
                <w:color w:val="000000"/>
                <w:kern w:val="0"/>
                <w:lang w:eastAsia="fr-FR"/>
                <w14:ligatures w14:val="none"/>
              </w:rPr>
              <w:t>development</w:t>
            </w:r>
            <w:proofErr w:type="spellEnd"/>
            <w:r w:rsidRPr="00282DC0">
              <w:rPr>
                <w:rFonts w:ascii="Aptos Narrow" w:eastAsia="Times New Roman" w:hAnsi="Aptos Narrow" w:cs="Times New Roman"/>
                <w:color w:val="000000"/>
                <w:kern w:val="0"/>
                <w:lang w:eastAsia="fr-FR"/>
                <w14:ligatures w14:val="none"/>
              </w:rPr>
              <w:t xml:space="preserve"> </w:t>
            </w:r>
            <w:proofErr w:type="spellStart"/>
            <w:r w:rsidRPr="00282DC0">
              <w:rPr>
                <w:rFonts w:ascii="Aptos Narrow" w:eastAsia="Times New Roman" w:hAnsi="Aptos Narrow" w:cs="Times New Roman"/>
                <w:color w:val="000000"/>
                <w:kern w:val="0"/>
                <w:lang w:eastAsia="fr-FR"/>
                <w14:ligatures w14:val="none"/>
              </w:rPr>
              <w:t>organization</w:t>
            </w:r>
            <w:proofErr w:type="spellEnd"/>
          </w:p>
        </w:tc>
        <w:tc>
          <w:tcPr>
            <w:tcW w:w="2212" w:type="dxa"/>
            <w:tcBorders>
              <w:top w:val="nil"/>
              <w:left w:val="nil"/>
              <w:bottom w:val="single" w:sz="4" w:space="0" w:color="auto"/>
              <w:right w:val="single" w:sz="4" w:space="0" w:color="auto"/>
            </w:tcBorders>
            <w:shd w:val="clear" w:color="000000" w:fill="D0D0D0"/>
            <w:noWrap/>
            <w:vAlign w:val="bottom"/>
            <w:hideMark/>
          </w:tcPr>
          <w:p w14:paraId="239B4460"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Autorité aérienne</w:t>
            </w:r>
          </w:p>
        </w:tc>
        <w:tc>
          <w:tcPr>
            <w:tcW w:w="2623" w:type="dxa"/>
            <w:tcBorders>
              <w:top w:val="nil"/>
              <w:left w:val="nil"/>
              <w:bottom w:val="nil"/>
              <w:right w:val="nil"/>
            </w:tcBorders>
            <w:shd w:val="clear" w:color="auto" w:fill="auto"/>
            <w:noWrap/>
            <w:vAlign w:val="bottom"/>
            <w:hideMark/>
          </w:tcPr>
          <w:p w14:paraId="169AE2C8"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r w:rsidR="008451A6" w:rsidRPr="00282DC0" w14:paraId="3A889D63" w14:textId="77777777" w:rsidTr="00447B55">
        <w:trPr>
          <w:trHeight w:val="274"/>
        </w:trPr>
        <w:tc>
          <w:tcPr>
            <w:tcW w:w="2256" w:type="dxa"/>
            <w:vMerge/>
            <w:tcBorders>
              <w:top w:val="nil"/>
              <w:left w:val="single" w:sz="4" w:space="0" w:color="auto"/>
              <w:bottom w:val="single" w:sz="4" w:space="0" w:color="auto"/>
              <w:right w:val="single" w:sz="4" w:space="0" w:color="auto"/>
            </w:tcBorders>
            <w:vAlign w:val="center"/>
            <w:hideMark/>
          </w:tcPr>
          <w:p w14:paraId="0592B7E6"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c>
          <w:tcPr>
            <w:tcW w:w="2916" w:type="dxa"/>
            <w:tcBorders>
              <w:top w:val="nil"/>
              <w:left w:val="nil"/>
              <w:bottom w:val="single" w:sz="4" w:space="0" w:color="auto"/>
              <w:right w:val="single" w:sz="4" w:space="0" w:color="auto"/>
            </w:tcBorders>
            <w:shd w:val="clear" w:color="000000" w:fill="D0D0D0"/>
            <w:noWrap/>
            <w:vAlign w:val="bottom"/>
            <w:hideMark/>
          </w:tcPr>
          <w:p w14:paraId="68A5A175"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roofErr w:type="spellStart"/>
            <w:r w:rsidRPr="00282DC0">
              <w:rPr>
                <w:rFonts w:ascii="Aptos Narrow" w:eastAsia="Times New Roman" w:hAnsi="Aptos Narrow" w:cs="Times New Roman"/>
                <w:color w:val="000000"/>
                <w:kern w:val="0"/>
                <w:lang w:eastAsia="fr-FR"/>
                <w14:ligatures w14:val="none"/>
              </w:rPr>
              <w:t>Government</w:t>
            </w:r>
            <w:proofErr w:type="spellEnd"/>
            <w:r w:rsidRPr="00282DC0">
              <w:rPr>
                <w:rFonts w:ascii="Aptos Narrow" w:eastAsia="Times New Roman" w:hAnsi="Aptos Narrow" w:cs="Times New Roman"/>
                <w:color w:val="000000"/>
                <w:kern w:val="0"/>
                <w:lang w:eastAsia="fr-FR"/>
                <w14:ligatures w14:val="none"/>
              </w:rPr>
              <w:t xml:space="preserve"> and </w:t>
            </w:r>
            <w:proofErr w:type="spellStart"/>
            <w:r w:rsidRPr="00282DC0">
              <w:rPr>
                <w:rFonts w:ascii="Aptos Narrow" w:eastAsia="Times New Roman" w:hAnsi="Aptos Narrow" w:cs="Times New Roman"/>
                <w:color w:val="000000"/>
                <w:kern w:val="0"/>
                <w:lang w:eastAsia="fr-FR"/>
                <w14:ligatures w14:val="none"/>
              </w:rPr>
              <w:t>community</w:t>
            </w:r>
            <w:proofErr w:type="spellEnd"/>
          </w:p>
        </w:tc>
        <w:tc>
          <w:tcPr>
            <w:tcW w:w="2212" w:type="dxa"/>
            <w:tcBorders>
              <w:top w:val="nil"/>
              <w:left w:val="nil"/>
              <w:bottom w:val="single" w:sz="4" w:space="0" w:color="auto"/>
              <w:right w:val="single" w:sz="4" w:space="0" w:color="auto"/>
            </w:tcBorders>
            <w:shd w:val="clear" w:color="000000" w:fill="D0D0D0"/>
            <w:noWrap/>
            <w:vAlign w:val="bottom"/>
            <w:hideMark/>
          </w:tcPr>
          <w:p w14:paraId="352FFA78"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r w:rsidRPr="00282DC0">
              <w:rPr>
                <w:rFonts w:ascii="Aptos Narrow" w:eastAsia="Times New Roman" w:hAnsi="Aptos Narrow" w:cs="Times New Roman"/>
                <w:color w:val="000000"/>
                <w:kern w:val="0"/>
                <w:lang w:eastAsia="fr-FR"/>
                <w14:ligatures w14:val="none"/>
              </w:rPr>
              <w:t>Autorité aérienne</w:t>
            </w:r>
          </w:p>
        </w:tc>
        <w:tc>
          <w:tcPr>
            <w:tcW w:w="2623" w:type="dxa"/>
            <w:tcBorders>
              <w:top w:val="nil"/>
              <w:left w:val="nil"/>
              <w:bottom w:val="nil"/>
              <w:right w:val="nil"/>
            </w:tcBorders>
            <w:shd w:val="clear" w:color="auto" w:fill="auto"/>
            <w:noWrap/>
            <w:vAlign w:val="bottom"/>
            <w:hideMark/>
          </w:tcPr>
          <w:p w14:paraId="0CA895D4" w14:textId="77777777" w:rsidR="008451A6" w:rsidRPr="00282DC0" w:rsidRDefault="008451A6" w:rsidP="00447B55">
            <w:pPr>
              <w:spacing w:after="0" w:line="240" w:lineRule="auto"/>
              <w:rPr>
                <w:rFonts w:ascii="Aptos Narrow" w:eastAsia="Times New Roman" w:hAnsi="Aptos Narrow" w:cs="Times New Roman"/>
                <w:color w:val="000000"/>
                <w:kern w:val="0"/>
                <w:lang w:eastAsia="fr-FR"/>
                <w14:ligatures w14:val="none"/>
              </w:rPr>
            </w:pPr>
          </w:p>
        </w:tc>
      </w:tr>
    </w:tbl>
    <w:p w14:paraId="1919C8F5" w14:textId="73DFEED5" w:rsidR="00736582" w:rsidRDefault="00736582" w:rsidP="00736582"/>
    <w:p w14:paraId="01EEBDCC" w14:textId="77777777" w:rsidR="0034061A" w:rsidRPr="00F43064" w:rsidRDefault="0034061A" w:rsidP="0034061A">
      <w:r w:rsidRPr="00F43064">
        <w:t xml:space="preserve">Le tableau présenté propose une comparaison entre les parties prenantes définies par la norme ISO et celles intégrées dans le cadre du projet </w:t>
      </w:r>
      <w:r>
        <w:t>jumeau numérique,</w:t>
      </w:r>
      <w:r w:rsidRPr="00F43064">
        <w:t xml:space="preserve"> tout en soulignant les compléments spécifiques au projet. </w:t>
      </w:r>
    </w:p>
    <w:p w14:paraId="37A519D1" w14:textId="77777777" w:rsidR="00CA3F5D" w:rsidRDefault="0034061A" w:rsidP="0034061A">
      <w:r w:rsidRPr="00F43064">
        <w:t>Les équivalences identifiées dans le tableau montrent une bonne adéquation entre les catégories de parties prenantes de la norme ISO et celles du projet AIDA. Par exemple, les "</w:t>
      </w:r>
      <w:proofErr w:type="spellStart"/>
      <w:r w:rsidRPr="00F43064">
        <w:t>Developers</w:t>
      </w:r>
      <w:proofErr w:type="spellEnd"/>
      <w:r w:rsidRPr="00F43064">
        <w:t>" et "</w:t>
      </w:r>
      <w:proofErr w:type="spellStart"/>
      <w:r w:rsidRPr="00F43064">
        <w:t>Operators</w:t>
      </w:r>
      <w:proofErr w:type="spellEnd"/>
      <w:r w:rsidRPr="00F43064">
        <w:t>" sont des entités centrales dans les deux cadres, soulignant leur rôle clé dans la conception et l’opération des jumeaux numériques.</w:t>
      </w:r>
      <w:r>
        <w:t xml:space="preserve"> De plus dans la définition opérée précédemment </w:t>
      </w:r>
      <w:r>
        <w:t>toutes les parties prenantes</w:t>
      </w:r>
      <w:r>
        <w:t xml:space="preserve"> </w:t>
      </w:r>
    </w:p>
    <w:p w14:paraId="3EF3FDA6" w14:textId="0493DD80" w:rsidR="0034061A" w:rsidRPr="00F43064" w:rsidRDefault="0034061A" w:rsidP="0034061A">
      <w:proofErr w:type="gramStart"/>
      <w:r>
        <w:t>de</w:t>
      </w:r>
      <w:proofErr w:type="gramEnd"/>
      <w:r>
        <w:t xml:space="preserve"> la normes ISO sont bien représentés.</w:t>
      </w:r>
      <w:r w:rsidRPr="00F43064">
        <w:t xml:space="preserve"> Cependant, le projet </w:t>
      </w:r>
      <w:r>
        <w:t xml:space="preserve">jumeau numérique </w:t>
      </w:r>
      <w:r w:rsidRPr="00F43064">
        <w:t xml:space="preserve">se distingue </w:t>
      </w:r>
      <w:r>
        <w:t xml:space="preserve">de la norme </w:t>
      </w:r>
      <w:r w:rsidRPr="00F43064">
        <w:t xml:space="preserve">par l’ajout de parties prenantes spécifiques </w:t>
      </w:r>
      <w:r>
        <w:t xml:space="preserve">comme les </w:t>
      </w:r>
      <w:r w:rsidRPr="00F43064">
        <w:t>Opposants au drone et les Autres utilisateurs de l’environnement.</w:t>
      </w:r>
    </w:p>
    <w:p w14:paraId="31569F2B" w14:textId="77777777" w:rsidR="0034061A" w:rsidRPr="00F43064" w:rsidRDefault="0034061A" w:rsidP="0034061A">
      <w:r w:rsidRPr="00F43064">
        <w:t xml:space="preserve"> </w:t>
      </w:r>
      <w:r>
        <w:t>C</w:t>
      </w:r>
      <w:r w:rsidRPr="00F43064">
        <w:t xml:space="preserve">ette partie prenante, absente de la norme ISO, est essentielle pour garantir que les préoccupations sociétales soient prises en compte et pour anticiper les éventuelles résistances ou critiques qui pourraient affecter l’acceptation du système. Par ailleurs, la prise en compte des </w:t>
      </w:r>
      <w:r>
        <w:t>A</w:t>
      </w:r>
      <w:r w:rsidRPr="00F43064">
        <w:t>utres utilisateurs de l’environnement</w:t>
      </w:r>
      <w:r>
        <w:t>,</w:t>
      </w:r>
      <w:r w:rsidRPr="00F43064">
        <w:t xml:space="preserve"> tels que le personnel au sol ou les passagers, démontre un engagement envers la sécurité </w:t>
      </w:r>
      <w:r>
        <w:t>des personnes</w:t>
      </w:r>
      <w:r w:rsidRPr="00F43064">
        <w:t xml:space="preserve"> concernés par les opérations du drone. Cette attention portée aux </w:t>
      </w:r>
      <w:r>
        <w:t>autres opérateurs et à l’environnement du système</w:t>
      </w:r>
      <w:r w:rsidRPr="00F43064">
        <w:t xml:space="preserve"> va au-delà des prescriptions de la norme</w:t>
      </w:r>
      <w:r>
        <w:t>.</w:t>
      </w:r>
    </w:p>
    <w:p w14:paraId="63250CF6" w14:textId="77777777" w:rsidR="0034061A" w:rsidRPr="00F43064" w:rsidRDefault="0034061A" w:rsidP="0034061A">
      <w:r w:rsidRPr="00F43064">
        <w:t>Bien que les équivalences soient globalement bien établies, l’absence explicite de certaines catégories dans la norme ISO, comme les "Opposants au drone", pourrait limiter la portée de celle-ci dans des contextes sensibles ou hautement régulés comme celui d’AI</w:t>
      </w:r>
      <w:r>
        <w:t>I</w:t>
      </w:r>
      <w:r w:rsidRPr="00F43064">
        <w:t xml:space="preserve">DA. </w:t>
      </w:r>
    </w:p>
    <w:p w14:paraId="1F6F1921" w14:textId="77777777" w:rsidR="0034061A" w:rsidRPr="008C7BA4" w:rsidRDefault="0034061A" w:rsidP="0034061A"/>
    <w:p w14:paraId="02368DE8" w14:textId="77777777" w:rsidR="0034061A" w:rsidRPr="00736582" w:rsidRDefault="0034061A" w:rsidP="00736582"/>
    <w:p w14:paraId="342E5A30" w14:textId="77777777" w:rsidR="008C7BA4" w:rsidRDefault="008C7BA4" w:rsidP="008C7BA4"/>
    <w:p w14:paraId="42175B9F" w14:textId="77777777" w:rsidR="008C7BA4" w:rsidRDefault="008C7BA4" w:rsidP="008C7BA4"/>
    <w:p w14:paraId="6E014564" w14:textId="5430F552" w:rsidR="00344028" w:rsidRPr="00271240" w:rsidRDefault="00833304" w:rsidP="00833304">
      <w:pPr>
        <w:pStyle w:val="Titre2"/>
      </w:pPr>
      <w:bookmarkStart w:id="28" w:name="_Toc181798401"/>
      <w:r>
        <w:t xml:space="preserve">2.3 </w:t>
      </w:r>
      <w:r w:rsidR="00344028" w:rsidRPr="00271240">
        <w:t>Modes et scénarios</w:t>
      </w:r>
      <w:bookmarkEnd w:id="28"/>
    </w:p>
    <w:p w14:paraId="41D00A75" w14:textId="77777777" w:rsidR="00344028" w:rsidRPr="00F40749" w:rsidRDefault="00344028" w:rsidP="00344028">
      <w:pPr>
        <w:pStyle w:val="P1"/>
        <w:rPr>
          <w:rFonts w:asciiTheme="minorHAnsi" w:hAnsiTheme="minorHAnsi" w:cstheme="minorHAnsi"/>
          <w:sz w:val="22"/>
        </w:rPr>
      </w:pPr>
    </w:p>
    <w:p w14:paraId="652E1187" w14:textId="77777777" w:rsidR="00344028" w:rsidRPr="00F40749" w:rsidRDefault="00344028" w:rsidP="00344028">
      <w:pPr>
        <w:pStyle w:val="P1"/>
        <w:rPr>
          <w:rFonts w:asciiTheme="minorHAnsi" w:hAnsiTheme="minorHAnsi" w:cstheme="minorHAnsi"/>
          <w:sz w:val="22"/>
          <w:shd w:val="clear" w:color="auto" w:fill="FFFFFF"/>
        </w:rPr>
      </w:pPr>
      <w:r w:rsidRPr="00F40749">
        <w:rPr>
          <w:rFonts w:asciiTheme="minorHAnsi" w:hAnsiTheme="minorHAnsi" w:cstheme="minorHAnsi"/>
          <w:sz w:val="22"/>
          <w:shd w:val="clear" w:color="auto" w:fill="FFFFFF"/>
        </w:rPr>
        <w:t>(Faisandier 2012) définit le mode comme une situation opérationnelle du système d'intérêt (SOI) caractérisée par ses fonctions actives. À l'intérieur d'un mode opérationnel, le SOI peut exécuter des scénarios opérationnels spécifiques et activer les fonctions correspondantes, en tenant compte de la configuration du SOI qui peut autoriser ou non l'exécution du scénario opérationnel.</w:t>
      </w:r>
    </w:p>
    <w:p w14:paraId="33635EE1" w14:textId="77777777" w:rsidR="00344028" w:rsidRPr="00200F68" w:rsidRDefault="00344028" w:rsidP="00344028">
      <w:pPr>
        <w:autoSpaceDE w:val="0"/>
        <w:autoSpaceDN w:val="0"/>
        <w:adjustRightInd w:val="0"/>
        <w:rPr>
          <w:rFonts w:cstheme="minorHAnsi"/>
        </w:rPr>
      </w:pPr>
      <w:r w:rsidRPr="00F40749">
        <w:rPr>
          <w:rFonts w:cstheme="minorHAnsi"/>
          <w:shd w:val="clear" w:color="auto" w:fill="FFFFFF"/>
        </w:rPr>
        <w:t>Voici une définition des principaux modes de fonctionnement du système jumeau numérique en respectant les principes d’ingénierie système :</w:t>
      </w:r>
      <w:r w:rsidRPr="00F40749">
        <w:rPr>
          <w:rFonts w:cstheme="minorHAnsi"/>
        </w:rPr>
        <w:t xml:space="preserve"> </w:t>
      </w:r>
    </w:p>
    <w:p w14:paraId="063BBABA" w14:textId="77777777" w:rsidR="00344028" w:rsidRPr="00271240" w:rsidRDefault="00344028" w:rsidP="00344028">
      <w:pPr>
        <w:pStyle w:val="P1"/>
        <w:rPr>
          <w:rFonts w:asciiTheme="minorHAnsi" w:hAnsiTheme="minorHAnsi" w:cstheme="minorHAnsi"/>
          <w:color w:val="404040"/>
          <w:sz w:val="22"/>
          <w:shd w:val="clear" w:color="auto" w:fill="FFFFFF"/>
        </w:rPr>
      </w:pPr>
    </w:p>
    <w:p w14:paraId="3C773502" w14:textId="77777777" w:rsidR="00344028" w:rsidRPr="00271240" w:rsidRDefault="00344028" w:rsidP="00344028">
      <w:pPr>
        <w:pStyle w:val="P1"/>
        <w:rPr>
          <w:rFonts w:asciiTheme="minorHAnsi" w:hAnsiTheme="minorHAnsi" w:cstheme="minorHAnsi"/>
          <w:sz w:val="22"/>
        </w:rPr>
      </w:pPr>
    </w:p>
    <w:p w14:paraId="4439537C"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4"/>
        </w:rPr>
        <w:t>Intégration et vérification</w:t>
      </w:r>
      <w:r w:rsidRPr="00271240">
        <w:rPr>
          <w:rFonts w:asciiTheme="minorHAnsi" w:hAnsiTheme="minorHAnsi" w:cstheme="minorHAnsi"/>
          <w:b/>
          <w:sz w:val="22"/>
        </w:rPr>
        <w:tab/>
      </w:r>
    </w:p>
    <w:p w14:paraId="66449A01"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Durant cette étape, le jumeau numérique est soumis à des processus d'intégration et de </w:t>
      </w:r>
      <w:proofErr w:type="gramStart"/>
      <w:r w:rsidRPr="00271240">
        <w:rPr>
          <w:rFonts w:asciiTheme="minorHAnsi" w:hAnsiTheme="minorHAnsi" w:cstheme="minorHAnsi"/>
          <w:sz w:val="22"/>
        </w:rPr>
        <w:t>vérification</w:t>
      </w:r>
      <w:proofErr w:type="gramEnd"/>
      <w:r w:rsidRPr="00271240">
        <w:rPr>
          <w:rFonts w:asciiTheme="minorHAnsi" w:hAnsiTheme="minorHAnsi" w:cstheme="minorHAnsi"/>
          <w:sz w:val="22"/>
        </w:rPr>
        <w:t>, permettant d'assembler ses sous-parties et de les utiliser pour des tests de vérification sur le site de production. Cela inclut la modélisation et la simulation pour s'assurer que toutes les composantes fonctionnent correctement ensemble.</w:t>
      </w:r>
    </w:p>
    <w:p w14:paraId="70D51005"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38D49317"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planifiés (Plan IVTV)</w:t>
      </w:r>
    </w:p>
    <w:p w14:paraId="4E1BBC2F"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validation planifiés (Plan IVTV)</w:t>
      </w:r>
    </w:p>
    <w:p w14:paraId="190F4752" w14:textId="77777777" w:rsidR="00344028" w:rsidRPr="00271240" w:rsidRDefault="00344028" w:rsidP="00344028">
      <w:pPr>
        <w:pStyle w:val="P1"/>
        <w:rPr>
          <w:rFonts w:asciiTheme="minorHAnsi" w:hAnsiTheme="minorHAnsi" w:cstheme="minorHAnsi"/>
          <w:sz w:val="22"/>
        </w:rPr>
      </w:pPr>
    </w:p>
    <w:p w14:paraId="7A2FCC02"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C06D02">
        <w:rPr>
          <w:rFonts w:asciiTheme="minorHAnsi" w:hAnsiTheme="minorHAnsi" w:cstheme="minorHAnsi"/>
          <w:b/>
          <w:color w:val="FF0000"/>
          <w:sz w:val="22"/>
        </w:rPr>
        <w:t>Transition et la validation</w:t>
      </w:r>
      <w:r w:rsidRPr="00271240">
        <w:rPr>
          <w:rFonts w:asciiTheme="minorHAnsi" w:hAnsiTheme="minorHAnsi" w:cstheme="minorHAnsi"/>
          <w:b/>
          <w:sz w:val="22"/>
        </w:rPr>
        <w:tab/>
      </w:r>
    </w:p>
    <w:p w14:paraId="16B263E9"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À ce stade, le jumeau numérique est soumis à des processus de transition et de validation sur le site opérationnel avant sa qualification finale. Cela garantit que le système est prêt à être déployé et à fonctionner correctement dans un environnement réel.</w:t>
      </w:r>
    </w:p>
    <w:p w14:paraId="54AFACCC"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7284EF10"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planifiés (Plan IVTV)</w:t>
      </w:r>
    </w:p>
    <w:p w14:paraId="70D43AA9"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validation planifiés (Plan IVTV)</w:t>
      </w:r>
    </w:p>
    <w:p w14:paraId="18DB5D5C"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Tests de qualification hors site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pour la qualification pré-opérationnelle</w:t>
      </w:r>
    </w:p>
    <w:p w14:paraId="32993E8E" w14:textId="77777777" w:rsidR="00344028" w:rsidRPr="00271240" w:rsidRDefault="00344028" w:rsidP="00344028">
      <w:pPr>
        <w:pStyle w:val="P1"/>
        <w:rPr>
          <w:rFonts w:asciiTheme="minorHAnsi" w:hAnsiTheme="minorHAnsi" w:cstheme="minorHAnsi"/>
          <w:sz w:val="22"/>
        </w:rPr>
      </w:pPr>
    </w:p>
    <w:p w14:paraId="3C01A6E7"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Attente de déploiement</w:t>
      </w:r>
    </w:p>
    <w:p w14:paraId="266CB32D"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prêt pour le déploiement : il est immobilisé, prêt à être déployé sur le site opérationnel (on-site) pour être mis à disposition des parties prenantes. Cette phase permet de s'assurer que le jumeau numérique est prêt à être utilisé dès que nécessaire.</w:t>
      </w:r>
    </w:p>
    <w:p w14:paraId="33229539"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Scénarios :</w:t>
      </w:r>
    </w:p>
    <w:p w14:paraId="50C3774F"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Gestion des situations (stockage / maintenance préventive hors site / ...)</w:t>
      </w:r>
    </w:p>
    <w:p w14:paraId="75C4F61A"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fonctionnement hors site</w:t>
      </w:r>
    </w:p>
    <w:p w14:paraId="20222C92"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 validation hors site</w:t>
      </w:r>
    </w:p>
    <w:p w14:paraId="5A14B0E2"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hors site pour la qualification pré-opérationnelle</w:t>
      </w:r>
    </w:p>
    <w:p w14:paraId="66D2B1C1" w14:textId="77777777" w:rsidR="00344028" w:rsidRPr="00271240" w:rsidRDefault="00344028" w:rsidP="00344028">
      <w:pPr>
        <w:pStyle w:val="P1"/>
        <w:rPr>
          <w:rFonts w:asciiTheme="minorHAnsi" w:hAnsiTheme="minorHAnsi" w:cstheme="minorHAnsi"/>
          <w:sz w:val="22"/>
        </w:rPr>
      </w:pPr>
    </w:p>
    <w:p w14:paraId="3BFA2948"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Tests pour l'exploitation, les exercices, la maintenance réglementaire ou la formation hors site</w:t>
      </w:r>
    </w:p>
    <w:p w14:paraId="070E85C7"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fonctionne pour des tests de validation, des qualifications ou des formations hors de tout site opérationnel (off-site). Bien qu'il ne soit pas déployé, il peut être exploité, éventuellement de manière dégradée ou avec une couverture fonctionnelle réduite, à des fins de test, de formation ou de maintenance réglementaire au-delà de tout site opérationnel.</w:t>
      </w:r>
    </w:p>
    <w:p w14:paraId="532ED5DE"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Scénario :  </w:t>
      </w:r>
    </w:p>
    <w:p w14:paraId="46CF96CA"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 validation hors site</w:t>
      </w:r>
    </w:p>
    <w:p w14:paraId="24D8A7DD"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lastRenderedPageBreak/>
        <w:t>Tests de qualification hors site pour la qualification pré-opérationnelle</w:t>
      </w:r>
    </w:p>
    <w:p w14:paraId="26AC9304"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Formation des opérateurs / utilisateurs finaux hors site</w:t>
      </w:r>
    </w:p>
    <w:p w14:paraId="4590D01A" w14:textId="77777777" w:rsidR="00344028" w:rsidRPr="00271240" w:rsidRDefault="00344028" w:rsidP="00344028">
      <w:pPr>
        <w:pStyle w:val="P1"/>
        <w:rPr>
          <w:rFonts w:asciiTheme="minorHAnsi" w:hAnsiTheme="minorHAnsi" w:cstheme="minorHAnsi"/>
          <w:sz w:val="22"/>
        </w:rPr>
      </w:pPr>
    </w:p>
    <w:p w14:paraId="5F8C5281"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Mise en veille.</w:t>
      </w:r>
      <w:r w:rsidRPr="00271240">
        <w:rPr>
          <w:rFonts w:asciiTheme="minorHAnsi" w:hAnsiTheme="minorHAnsi" w:cstheme="minorHAnsi"/>
          <w:b/>
          <w:sz w:val="22"/>
        </w:rPr>
        <w:tab/>
      </w:r>
    </w:p>
    <w:p w14:paraId="25460FA2"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déployé (transféré/installé/éventuellement configuré) et vérifié sur le site opérationnel (on-site) et prêt pour les opérations, c'est-à-dire prêt à accomplir sa mission, atteindre ses objectifs et remplir son but sur site, éventuellement dans divers contextes opérationnels à identifier. Cette phase permet de s'assurer que le jumeau numérique est prêt à être utilisé dès que nécessaire.</w:t>
      </w:r>
    </w:p>
    <w:p w14:paraId="0BD27B7E"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24D848BF"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Transfert hors site vers sur site</w:t>
      </w:r>
    </w:p>
    <w:p w14:paraId="186B952A"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Gestion des situations (stockage / maintenance préventive sur site / ...)</w:t>
      </w:r>
    </w:p>
    <w:p w14:paraId="72463490"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Assemblage et configuration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sur site</w:t>
      </w:r>
    </w:p>
    <w:p w14:paraId="0A5B5D05"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Installation et configuration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sur site</w:t>
      </w:r>
    </w:p>
    <w:p w14:paraId="6E0C4116"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 validation sur site liés aux configurations attendues</w:t>
      </w:r>
    </w:p>
    <w:p w14:paraId="6729D2A4"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sur site pour la qualification opérationnelle</w:t>
      </w:r>
    </w:p>
    <w:p w14:paraId="4A82BBEA" w14:textId="77777777" w:rsidR="00344028" w:rsidRPr="00271240" w:rsidRDefault="00344028" w:rsidP="00344028">
      <w:pPr>
        <w:pStyle w:val="P1"/>
        <w:rPr>
          <w:rFonts w:asciiTheme="minorHAnsi" w:hAnsiTheme="minorHAnsi" w:cstheme="minorHAnsi"/>
          <w:sz w:val="22"/>
        </w:rPr>
      </w:pPr>
    </w:p>
    <w:p w14:paraId="146FCDC9"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Opérations de préparation</w:t>
      </w:r>
      <w:r w:rsidRPr="00271240">
        <w:rPr>
          <w:rFonts w:asciiTheme="minorHAnsi" w:hAnsiTheme="minorHAnsi" w:cstheme="minorHAnsi"/>
          <w:b/>
          <w:sz w:val="22"/>
        </w:rPr>
        <w:t>.</w:t>
      </w:r>
      <w:r w:rsidRPr="00271240">
        <w:rPr>
          <w:rFonts w:asciiTheme="minorHAnsi" w:hAnsiTheme="minorHAnsi" w:cstheme="minorHAnsi"/>
          <w:b/>
          <w:sz w:val="22"/>
        </w:rPr>
        <w:tab/>
      </w:r>
    </w:p>
    <w:p w14:paraId="20366054"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configuré et préparé pour assumer sa mission dans des conditions nominales et des situations si cela nécessite une préparation avant de pouvoir accomplir sa mission sur site (par exemple, vérification et utilisation de listes de contrôle, etc.). Cela inclut la mise à jour des modèles et des données pour s'assurer que le jumeau numérique est prêt pour une nouvelle mission.</w:t>
      </w:r>
    </w:p>
    <w:p w14:paraId="611A34DB"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456A9431"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Préparation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sur site</w:t>
      </w:r>
    </w:p>
    <w:p w14:paraId="24C40574"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sur site pour la qualification opérationnelle</w:t>
      </w:r>
    </w:p>
    <w:p w14:paraId="0F11EAF7" w14:textId="77777777" w:rsidR="00344028" w:rsidRPr="00271240" w:rsidRDefault="00344028" w:rsidP="00344028">
      <w:pPr>
        <w:pStyle w:val="P1"/>
        <w:rPr>
          <w:rFonts w:asciiTheme="minorHAnsi" w:hAnsiTheme="minorHAnsi" w:cstheme="minorHAnsi"/>
          <w:sz w:val="22"/>
        </w:rPr>
      </w:pPr>
    </w:p>
    <w:p w14:paraId="3D6FC592"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Opérations normales</w:t>
      </w:r>
      <w:r w:rsidRPr="00271240">
        <w:rPr>
          <w:rFonts w:asciiTheme="minorHAnsi" w:hAnsiTheme="minorHAnsi" w:cstheme="minorHAnsi"/>
          <w:b/>
          <w:sz w:val="22"/>
        </w:rPr>
        <w:tab/>
      </w:r>
    </w:p>
    <w:p w14:paraId="03FB4297"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fonctionne dans des situations/conditions normales/nominales, c'est-à-dire qu'il accomplit sa mission sur site, maximisant ses performances. Cela inclut la surveillance en temps réel et l'optimisation des processus.</w:t>
      </w:r>
    </w:p>
    <w:p w14:paraId="59365872"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14EBF318"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Exécution de la mission nominale sur site</w:t>
      </w:r>
    </w:p>
    <w:p w14:paraId="3AD9A5DA"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sur site pour la qualification opérationnelle</w:t>
      </w:r>
    </w:p>
    <w:p w14:paraId="4ABC76A2" w14:textId="77777777" w:rsidR="00344028" w:rsidRPr="00271240" w:rsidRDefault="00344028" w:rsidP="00344028">
      <w:pPr>
        <w:pStyle w:val="P1"/>
        <w:rPr>
          <w:rFonts w:asciiTheme="minorHAnsi" w:hAnsiTheme="minorHAnsi" w:cstheme="minorHAnsi"/>
          <w:sz w:val="22"/>
        </w:rPr>
      </w:pPr>
    </w:p>
    <w:p w14:paraId="3B2007E8"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Opérations de clôture</w:t>
      </w:r>
      <w:r w:rsidRPr="00271240">
        <w:rPr>
          <w:rFonts w:asciiTheme="minorHAnsi" w:hAnsiTheme="minorHAnsi" w:cstheme="minorHAnsi"/>
          <w:b/>
          <w:sz w:val="22"/>
        </w:rPr>
        <w:tab/>
      </w:r>
    </w:p>
    <w:p w14:paraId="56DC2E11"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lastRenderedPageBreak/>
        <w:t>Le jumeau numérique est préparé pour terminer normalement sa mission, c'est-à-dire qu'il nécessite une préparation avant de mettre fin à sa mission (par exemple, fin des protocoles, nettoyage des données, rafraîchissement, vérification de l'état, etc.). Cela inclut la sauvegarde des données et la mise à jour des modèles pour une utilisation future.</w:t>
      </w:r>
    </w:p>
    <w:p w14:paraId="57E01366"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4A5505FF"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Fin normale de la mission sur site</w:t>
      </w:r>
    </w:p>
    <w:p w14:paraId="3AD3EE97"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sur site pour la qualification opérationnelle</w:t>
      </w:r>
    </w:p>
    <w:p w14:paraId="6F74E05C" w14:textId="77777777" w:rsidR="00344028" w:rsidRPr="00271240" w:rsidRDefault="00344028" w:rsidP="00344028">
      <w:pPr>
        <w:pStyle w:val="P1"/>
        <w:rPr>
          <w:rFonts w:asciiTheme="minorHAnsi" w:hAnsiTheme="minorHAnsi" w:cstheme="minorHAnsi"/>
          <w:sz w:val="22"/>
        </w:rPr>
      </w:pPr>
    </w:p>
    <w:p w14:paraId="71D00A87"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Maintenance</w:t>
      </w:r>
      <w:r w:rsidRPr="00271240">
        <w:rPr>
          <w:rFonts w:asciiTheme="minorHAnsi" w:hAnsiTheme="minorHAnsi" w:cstheme="minorHAnsi"/>
          <w:b/>
          <w:sz w:val="22"/>
        </w:rPr>
        <w:tab/>
      </w:r>
    </w:p>
    <w:p w14:paraId="5530C677"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confronté à une maintenance attendue :</w:t>
      </w:r>
    </w:p>
    <w:p w14:paraId="4B3AB2F3" w14:textId="77777777" w:rsidR="00344028" w:rsidRPr="00271240" w:rsidRDefault="00344028" w:rsidP="00344028">
      <w:pPr>
        <w:pStyle w:val="P1"/>
        <w:rPr>
          <w:rFonts w:asciiTheme="minorHAnsi" w:hAnsiTheme="minorHAnsi" w:cstheme="minorHAnsi"/>
          <w:sz w:val="22"/>
        </w:rPr>
      </w:pPr>
    </w:p>
    <w:p w14:paraId="25EFE773" w14:textId="77777777" w:rsidR="00344028" w:rsidRPr="00271240" w:rsidRDefault="00344028" w:rsidP="00344028">
      <w:pPr>
        <w:pStyle w:val="P1"/>
        <w:numPr>
          <w:ilvl w:val="0"/>
          <w:numId w:val="4"/>
        </w:numPr>
        <w:rPr>
          <w:rFonts w:asciiTheme="minorHAnsi" w:hAnsiTheme="minorHAnsi" w:cstheme="minorHAnsi"/>
          <w:sz w:val="22"/>
        </w:rPr>
      </w:pPr>
      <w:r w:rsidRPr="00271240">
        <w:rPr>
          <w:rFonts w:asciiTheme="minorHAnsi" w:hAnsiTheme="minorHAnsi" w:cstheme="minorHAnsi"/>
          <w:sz w:val="22"/>
        </w:rPr>
        <w:t>Diagnostique (auto-diagnostique ou diagnostique automatisé, diagnostique humain)</w:t>
      </w:r>
    </w:p>
    <w:p w14:paraId="7F8EF214" w14:textId="77777777" w:rsidR="00344028" w:rsidRPr="00271240" w:rsidRDefault="00344028" w:rsidP="00344028">
      <w:pPr>
        <w:pStyle w:val="P1"/>
        <w:numPr>
          <w:ilvl w:val="0"/>
          <w:numId w:val="4"/>
        </w:numPr>
        <w:rPr>
          <w:rFonts w:asciiTheme="minorHAnsi" w:hAnsiTheme="minorHAnsi" w:cstheme="minorHAnsi"/>
          <w:sz w:val="22"/>
        </w:rPr>
      </w:pPr>
      <w:r w:rsidRPr="00271240">
        <w:rPr>
          <w:rFonts w:asciiTheme="minorHAnsi" w:hAnsiTheme="minorHAnsi" w:cstheme="minorHAnsi"/>
          <w:sz w:val="22"/>
        </w:rPr>
        <w:t>Maintenance corrective : il subit des opérations pour éliminer les dommages ou les altérations de fonctionnement de l'un de ses composants, par divers moyens tels que la réparation, la restauration à l'état antérieur et/ou le remplacement des composants concernés. L'objectif est de le restaurer à un état spécifique afin qu'il puisse de nouveau accomplir sa mission.</w:t>
      </w:r>
    </w:p>
    <w:p w14:paraId="29E9D829" w14:textId="77777777" w:rsidR="00344028" w:rsidRPr="00271240" w:rsidRDefault="00344028" w:rsidP="00344028">
      <w:pPr>
        <w:pStyle w:val="P1"/>
        <w:numPr>
          <w:ilvl w:val="0"/>
          <w:numId w:val="4"/>
        </w:numPr>
        <w:rPr>
          <w:rFonts w:asciiTheme="minorHAnsi" w:hAnsiTheme="minorHAnsi" w:cstheme="minorHAnsi"/>
          <w:sz w:val="22"/>
        </w:rPr>
      </w:pPr>
      <w:r w:rsidRPr="00271240">
        <w:rPr>
          <w:rFonts w:asciiTheme="minorHAnsi" w:hAnsiTheme="minorHAnsi" w:cstheme="minorHAnsi"/>
          <w:sz w:val="22"/>
        </w:rPr>
        <w:t>Maintenance préventive : il subit des opérations pour remplacer, réviser ou réparer un ou plusieurs de ses composants avant l'apparition redoutée d'un défaut ou selon un calendrier établi.</w:t>
      </w:r>
    </w:p>
    <w:p w14:paraId="0B167025" w14:textId="77777777" w:rsidR="00344028" w:rsidRPr="00271240" w:rsidRDefault="00344028" w:rsidP="00344028">
      <w:pPr>
        <w:pStyle w:val="P1"/>
        <w:numPr>
          <w:ilvl w:val="0"/>
          <w:numId w:val="4"/>
        </w:numPr>
        <w:rPr>
          <w:rFonts w:asciiTheme="minorHAnsi" w:hAnsiTheme="minorHAnsi" w:cstheme="minorHAnsi"/>
          <w:sz w:val="22"/>
        </w:rPr>
      </w:pPr>
      <w:r w:rsidRPr="00271240">
        <w:rPr>
          <w:rFonts w:asciiTheme="minorHAnsi" w:hAnsiTheme="minorHAnsi" w:cstheme="minorHAnsi"/>
          <w:sz w:val="22"/>
        </w:rPr>
        <w:t>Maintenance évolutive : il subit des opérations pour évoluer, par exemple en raison de la possibilité d'utiliser de nouvelles technologies ou de modifier sa couverture fonctionnelle pour répondre à de nouvelles exigences ou adapter ses capacités à une mission étendue. Cette phase correspond à la réingénierie des activités pour atteindre une nouvelle version du jumeau numérique.</w:t>
      </w:r>
    </w:p>
    <w:p w14:paraId="76D8E759" w14:textId="77777777" w:rsidR="00344028" w:rsidRPr="00271240" w:rsidRDefault="00344028" w:rsidP="00344028">
      <w:pPr>
        <w:pStyle w:val="P1"/>
        <w:ind w:left="360"/>
        <w:rPr>
          <w:rFonts w:asciiTheme="minorHAnsi" w:hAnsiTheme="minorHAnsi" w:cstheme="minorHAnsi"/>
          <w:sz w:val="22"/>
        </w:rPr>
      </w:pPr>
      <w:r w:rsidRPr="00271240">
        <w:rPr>
          <w:rFonts w:asciiTheme="minorHAnsi" w:hAnsiTheme="minorHAnsi" w:cstheme="minorHAnsi"/>
          <w:b/>
          <w:sz w:val="22"/>
        </w:rPr>
        <w:t>Scénarios </w:t>
      </w:r>
      <w:r w:rsidRPr="00271240">
        <w:rPr>
          <w:rFonts w:asciiTheme="minorHAnsi" w:hAnsiTheme="minorHAnsi" w:cstheme="minorHAnsi"/>
          <w:sz w:val="22"/>
        </w:rPr>
        <w:t>:</w:t>
      </w:r>
    </w:p>
    <w:p w14:paraId="7A302C1A" w14:textId="77777777" w:rsidR="00344028" w:rsidRPr="00271240" w:rsidRDefault="00344028" w:rsidP="00344028">
      <w:pPr>
        <w:pStyle w:val="P1"/>
        <w:ind w:left="360"/>
        <w:rPr>
          <w:rFonts w:asciiTheme="minorHAnsi" w:hAnsiTheme="minorHAnsi" w:cstheme="minorHAnsi"/>
          <w:sz w:val="22"/>
        </w:rPr>
      </w:pPr>
      <w:commentRangeStart w:id="29"/>
      <w:r w:rsidRPr="00271240">
        <w:rPr>
          <w:rFonts w:asciiTheme="minorHAnsi" w:hAnsiTheme="minorHAnsi" w:cstheme="minorHAnsi"/>
          <w:sz w:val="22"/>
        </w:rPr>
        <w:t>Maintenance corrective</w:t>
      </w:r>
      <w:commentRangeEnd w:id="29"/>
      <w:r w:rsidR="00200F68">
        <w:rPr>
          <w:rStyle w:val="Marquedecommentaire"/>
          <w:rFonts w:asciiTheme="minorHAnsi" w:hAnsiTheme="minorHAnsi" w:cstheme="minorBidi"/>
          <w:kern w:val="2"/>
          <w14:ligatures w14:val="standardContextual"/>
        </w:rPr>
        <w:commentReference w:id="29"/>
      </w:r>
    </w:p>
    <w:p w14:paraId="2518DB81" w14:textId="77777777" w:rsidR="00344028" w:rsidRPr="00271240" w:rsidRDefault="00344028" w:rsidP="00344028">
      <w:pPr>
        <w:pStyle w:val="P1"/>
        <w:ind w:left="360"/>
        <w:rPr>
          <w:rFonts w:asciiTheme="minorHAnsi" w:hAnsiTheme="minorHAnsi" w:cstheme="minorHAnsi"/>
          <w:sz w:val="22"/>
        </w:rPr>
      </w:pPr>
      <w:r w:rsidRPr="00271240">
        <w:rPr>
          <w:rFonts w:asciiTheme="minorHAnsi" w:hAnsiTheme="minorHAnsi" w:cstheme="minorHAnsi"/>
          <w:sz w:val="22"/>
        </w:rPr>
        <w:t>Maintenance préventive</w:t>
      </w:r>
    </w:p>
    <w:p w14:paraId="45A9B9A8" w14:textId="77777777" w:rsidR="00344028" w:rsidRPr="00271240" w:rsidRDefault="00344028" w:rsidP="00344028">
      <w:pPr>
        <w:pStyle w:val="P1"/>
        <w:ind w:left="360"/>
        <w:rPr>
          <w:rFonts w:asciiTheme="minorHAnsi" w:hAnsiTheme="minorHAnsi" w:cstheme="minorHAnsi"/>
          <w:sz w:val="22"/>
        </w:rPr>
      </w:pPr>
      <w:r w:rsidRPr="00271240">
        <w:rPr>
          <w:rFonts w:asciiTheme="minorHAnsi" w:hAnsiTheme="minorHAnsi" w:cstheme="minorHAnsi"/>
          <w:sz w:val="22"/>
        </w:rPr>
        <w:t>Maintenance adaptative</w:t>
      </w:r>
    </w:p>
    <w:p w14:paraId="1B443B0C" w14:textId="77777777" w:rsidR="00344028" w:rsidRPr="00271240" w:rsidRDefault="00344028" w:rsidP="00344028">
      <w:pPr>
        <w:pStyle w:val="P1"/>
        <w:ind w:left="360"/>
        <w:rPr>
          <w:rFonts w:asciiTheme="minorHAnsi" w:hAnsiTheme="minorHAnsi" w:cstheme="minorHAnsi"/>
          <w:sz w:val="22"/>
        </w:rPr>
      </w:pPr>
      <w:r w:rsidRPr="00271240">
        <w:rPr>
          <w:rFonts w:asciiTheme="minorHAnsi" w:hAnsiTheme="minorHAnsi" w:cstheme="minorHAnsi"/>
          <w:sz w:val="22"/>
        </w:rPr>
        <w:t>Maintenance évolutive</w:t>
      </w:r>
    </w:p>
    <w:p w14:paraId="239A0D1C" w14:textId="77777777" w:rsidR="00344028" w:rsidRPr="00271240" w:rsidRDefault="00344028" w:rsidP="00344028">
      <w:pPr>
        <w:pStyle w:val="P1"/>
        <w:ind w:left="360"/>
        <w:rPr>
          <w:rFonts w:asciiTheme="minorHAnsi" w:hAnsiTheme="minorHAnsi" w:cstheme="minorHAnsi"/>
          <w:sz w:val="22"/>
        </w:rPr>
      </w:pPr>
      <w:r w:rsidRPr="00271240">
        <w:rPr>
          <w:rFonts w:asciiTheme="minorHAnsi" w:hAnsiTheme="minorHAnsi" w:cstheme="minorHAnsi"/>
          <w:sz w:val="22"/>
        </w:rPr>
        <w:t>Tests de vérification / validation</w:t>
      </w:r>
    </w:p>
    <w:p w14:paraId="67F5A52A" w14:textId="77777777" w:rsidR="00344028" w:rsidRDefault="00344028" w:rsidP="00344028">
      <w:pPr>
        <w:pStyle w:val="P1"/>
        <w:ind w:left="360"/>
        <w:rPr>
          <w:rFonts w:asciiTheme="minorHAnsi" w:hAnsiTheme="minorHAnsi" w:cstheme="minorHAnsi"/>
          <w:sz w:val="22"/>
        </w:rPr>
      </w:pPr>
      <w:r w:rsidRPr="00271240">
        <w:rPr>
          <w:rFonts w:asciiTheme="minorHAnsi" w:hAnsiTheme="minorHAnsi" w:cstheme="minorHAnsi"/>
          <w:sz w:val="22"/>
        </w:rPr>
        <w:t xml:space="preserve">Tests de qualification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pour la qualification opérationnelle</w:t>
      </w:r>
    </w:p>
    <w:p w14:paraId="55CE2CB9" w14:textId="77777777" w:rsidR="00344028" w:rsidRPr="00271240" w:rsidRDefault="00344028" w:rsidP="00344028">
      <w:pPr>
        <w:pStyle w:val="P1"/>
        <w:ind w:left="360"/>
        <w:rPr>
          <w:rFonts w:asciiTheme="minorHAnsi" w:hAnsiTheme="minorHAnsi" w:cstheme="minorHAnsi"/>
          <w:sz w:val="22"/>
        </w:rPr>
      </w:pPr>
    </w:p>
    <w:p w14:paraId="6196A7B2"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Arrêt en cas de défaillance/dysfonctionnement.</w:t>
      </w:r>
      <w:r w:rsidRPr="00271240">
        <w:rPr>
          <w:rFonts w:asciiTheme="minorHAnsi" w:hAnsiTheme="minorHAnsi" w:cstheme="minorHAnsi"/>
          <w:b/>
          <w:sz w:val="22"/>
        </w:rPr>
        <w:tab/>
      </w:r>
    </w:p>
    <w:p w14:paraId="6BAC467B"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s'arrête après la détection d'un défaut ou d'un dysfonctionnement (d'origine interne ou externe) et doit assurer et/ou préserver son intégrité et sa stabilité ainsi que l'intégrité et la stabilité de son environnement. Cela inclut la mise en place de mesures de sécurité et la sauvegarde des données critiques.</w:t>
      </w:r>
    </w:p>
    <w:p w14:paraId="4B18CF53"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Scénarios :</w:t>
      </w:r>
    </w:p>
    <w:p w14:paraId="11D679B3"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lastRenderedPageBreak/>
        <w:t>Formation des opérateurs / utilisateurs finaux sur site</w:t>
      </w:r>
    </w:p>
    <w:p w14:paraId="6C0773A2"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vérification / validation sur site</w:t>
      </w:r>
    </w:p>
    <w:p w14:paraId="74EC031D"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Tests de qualification sur site pour la qualification opérationnelle</w:t>
      </w:r>
    </w:p>
    <w:p w14:paraId="1D4053B7" w14:textId="77777777" w:rsidR="00344028" w:rsidRPr="00271240" w:rsidRDefault="00344028" w:rsidP="00344028">
      <w:pPr>
        <w:pStyle w:val="P1"/>
        <w:rPr>
          <w:rFonts w:asciiTheme="minorHAnsi" w:hAnsiTheme="minorHAnsi" w:cstheme="minorHAnsi"/>
          <w:sz w:val="22"/>
        </w:rPr>
      </w:pPr>
    </w:p>
    <w:p w14:paraId="47D867C6"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Diagnostic de défaillance/dysfonctionnement</w:t>
      </w:r>
      <w:r w:rsidRPr="00722B83">
        <w:rPr>
          <w:rFonts w:asciiTheme="minorHAnsi" w:hAnsiTheme="minorHAnsi" w:cstheme="minorHAnsi"/>
          <w:b/>
          <w:color w:val="FF0000"/>
          <w:sz w:val="22"/>
        </w:rPr>
        <w:tab/>
      </w:r>
    </w:p>
    <w:p w14:paraId="5411FE08"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soumis à des tests et des procédures (internes entreprises par le jumeau numérique lui-même ou externes conduites par un ou plusieurs de ses contributeurs ou par le système de soutien logistique) afin d'évaluer et de diagnostiquer les pannes qui ont conduit à l'arrêt total ou partiel (pour analyser les causes et évaluer les effets avant de définir une décision de maintenance).</w:t>
      </w:r>
    </w:p>
    <w:p w14:paraId="514B5059"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51563F32"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Cessation ou abandon de la mission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sur site</w:t>
      </w:r>
    </w:p>
    <w:p w14:paraId="74C34B56"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Diagnostic sur site</w:t>
      </w:r>
    </w:p>
    <w:p w14:paraId="032E0AD9"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Préparation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sur site pour la maintenance</w:t>
      </w:r>
    </w:p>
    <w:p w14:paraId="1862C9D4"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Diagnostic hors site</w:t>
      </w:r>
    </w:p>
    <w:p w14:paraId="20E576D4"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Préparation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hors site pour la maintenance</w:t>
      </w:r>
    </w:p>
    <w:p w14:paraId="1E0C5EF6" w14:textId="77777777" w:rsidR="00344028" w:rsidRPr="00271240" w:rsidRDefault="00344028" w:rsidP="00344028">
      <w:pPr>
        <w:pStyle w:val="P1"/>
        <w:rPr>
          <w:rFonts w:asciiTheme="minorHAnsi" w:hAnsiTheme="minorHAnsi" w:cstheme="minorHAnsi"/>
          <w:b/>
          <w:sz w:val="22"/>
        </w:rPr>
      </w:pPr>
    </w:p>
    <w:p w14:paraId="5BA3C2D5"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Exploitation dégradée</w:t>
      </w:r>
      <w:r w:rsidRPr="00271240">
        <w:rPr>
          <w:rFonts w:asciiTheme="minorHAnsi" w:hAnsiTheme="minorHAnsi" w:cstheme="minorHAnsi"/>
          <w:b/>
          <w:sz w:val="22"/>
        </w:rPr>
        <w:tab/>
      </w:r>
    </w:p>
    <w:p w14:paraId="34763973" w14:textId="0E19DEF4"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 Le jumeau numérique fonctionne dans une situation non nominale (comportement et performances dégradés), c'est-à-dire qu'il subit les conséquences d'une défaillance d'origine interne ou externe affectant ses capacités opérationnelles mais remplit sa mission avec une efficacité réduite tout en restant dans une plage de valeurs acceptables à la lumière des risques, des performances ou de l'importance de certaines caractéristiques non fonctionnelles attendues (telles que la sécurité, la sûreté, la survivabilité, la maintenabilité, l'interopérabilité...).</w:t>
      </w:r>
    </w:p>
    <w:p w14:paraId="3686C2F9"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6AF2AE42"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Exécution de la mission dans des situations / configurations non nominales</w:t>
      </w:r>
    </w:p>
    <w:p w14:paraId="7B141814"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Détection et prévention des défauts / pannes / dysfonctionnements internes sur site d'origine interne ou externe</w:t>
      </w:r>
    </w:p>
    <w:p w14:paraId="4CECAC14" w14:textId="77777777" w:rsidR="00344028" w:rsidRPr="00271240" w:rsidRDefault="00344028" w:rsidP="00344028">
      <w:pPr>
        <w:pStyle w:val="P1"/>
        <w:rPr>
          <w:rFonts w:asciiTheme="minorHAnsi" w:hAnsiTheme="minorHAnsi" w:cstheme="minorHAnsi"/>
          <w:sz w:val="22"/>
        </w:rPr>
      </w:pPr>
    </w:p>
    <w:p w14:paraId="2E925C00"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 xml:space="preserve">Mode : </w:t>
      </w:r>
      <w:r w:rsidRPr="00722B83">
        <w:rPr>
          <w:rFonts w:asciiTheme="minorHAnsi" w:hAnsiTheme="minorHAnsi" w:cstheme="minorHAnsi"/>
          <w:b/>
          <w:color w:val="FF0000"/>
          <w:sz w:val="22"/>
        </w:rPr>
        <w:t>Retrait permanent</w:t>
      </w:r>
      <w:r w:rsidRPr="00271240">
        <w:rPr>
          <w:rFonts w:asciiTheme="minorHAnsi" w:hAnsiTheme="minorHAnsi" w:cstheme="minorHAnsi"/>
          <w:b/>
          <w:sz w:val="22"/>
        </w:rPr>
        <w:tab/>
      </w:r>
    </w:p>
    <w:p w14:paraId="3FE03295"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Le jumeau numérique est soumis à des processus de retrait afin d'être retiré du service. Cela inclut la sauvegarde des données et la mise à jour des modèles pour une utilisation future.</w:t>
      </w:r>
    </w:p>
    <w:p w14:paraId="17015C04"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2A33CFC9"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Cessation ou abandon de la mission du </w:t>
      </w:r>
      <w:proofErr w:type="spellStart"/>
      <w:r w:rsidRPr="00271240">
        <w:rPr>
          <w:rFonts w:asciiTheme="minorHAnsi" w:hAnsiTheme="minorHAnsi" w:cstheme="minorHAnsi"/>
          <w:sz w:val="22"/>
        </w:rPr>
        <w:t>SoI</w:t>
      </w:r>
      <w:proofErr w:type="spellEnd"/>
    </w:p>
    <w:p w14:paraId="20B70CB1" w14:textId="77777777" w:rsidR="00344028"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Retrait du </w:t>
      </w:r>
      <w:proofErr w:type="spellStart"/>
      <w:r w:rsidRPr="00271240">
        <w:rPr>
          <w:rFonts w:asciiTheme="minorHAnsi" w:hAnsiTheme="minorHAnsi" w:cstheme="minorHAnsi"/>
          <w:sz w:val="22"/>
        </w:rPr>
        <w:t>SoI</w:t>
      </w:r>
      <w:proofErr w:type="spellEnd"/>
    </w:p>
    <w:p w14:paraId="296E9E65" w14:textId="77777777" w:rsidR="00344028" w:rsidRPr="00271240" w:rsidRDefault="00344028" w:rsidP="00344028">
      <w:pPr>
        <w:pStyle w:val="P1"/>
        <w:rPr>
          <w:rFonts w:asciiTheme="minorHAnsi" w:hAnsiTheme="minorHAnsi" w:cstheme="minorHAnsi"/>
          <w:sz w:val="22"/>
        </w:rPr>
      </w:pPr>
    </w:p>
    <w:p w14:paraId="13BF5618"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Mode </w:t>
      </w:r>
      <w:commentRangeStart w:id="30"/>
      <w:r w:rsidRPr="00271240">
        <w:rPr>
          <w:rFonts w:asciiTheme="minorHAnsi" w:hAnsiTheme="minorHAnsi" w:cstheme="minorHAnsi"/>
          <w:b/>
          <w:sz w:val="22"/>
        </w:rPr>
        <w:t xml:space="preserve">: </w:t>
      </w:r>
      <w:proofErr w:type="spellStart"/>
      <w:r w:rsidRPr="00722B83">
        <w:rPr>
          <w:rFonts w:asciiTheme="minorHAnsi" w:hAnsiTheme="minorHAnsi" w:cstheme="minorHAnsi"/>
          <w:b/>
          <w:color w:val="FF0000"/>
          <w:sz w:val="22"/>
        </w:rPr>
        <w:t>Dé-commissionnement</w:t>
      </w:r>
      <w:proofErr w:type="spellEnd"/>
      <w:r w:rsidRPr="00722B83">
        <w:rPr>
          <w:rFonts w:asciiTheme="minorHAnsi" w:hAnsiTheme="minorHAnsi" w:cstheme="minorHAnsi"/>
          <w:b/>
          <w:color w:val="FF0000"/>
          <w:sz w:val="22"/>
        </w:rPr>
        <w:t>/démantèlement/recyclage</w:t>
      </w:r>
      <w:r w:rsidRPr="00271240">
        <w:rPr>
          <w:rFonts w:asciiTheme="minorHAnsi" w:hAnsiTheme="minorHAnsi" w:cstheme="minorHAnsi"/>
          <w:b/>
          <w:sz w:val="22"/>
        </w:rPr>
        <w:tab/>
      </w:r>
      <w:commentRangeEnd w:id="30"/>
      <w:r w:rsidR="007B0522">
        <w:rPr>
          <w:rStyle w:val="Marquedecommentaire"/>
          <w:rFonts w:asciiTheme="minorHAnsi" w:hAnsiTheme="minorHAnsi" w:cstheme="minorBidi"/>
          <w:kern w:val="2"/>
          <w14:ligatures w14:val="standardContextual"/>
        </w:rPr>
        <w:commentReference w:id="30"/>
      </w:r>
    </w:p>
    <w:p w14:paraId="2E56A28C"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lastRenderedPageBreak/>
        <w:t xml:space="preserve">Le jumeau numérique est soumis à des processus de </w:t>
      </w:r>
      <w:proofErr w:type="spellStart"/>
      <w:r w:rsidRPr="00271240">
        <w:rPr>
          <w:rFonts w:asciiTheme="minorHAnsi" w:hAnsiTheme="minorHAnsi" w:cstheme="minorHAnsi"/>
          <w:sz w:val="22"/>
        </w:rPr>
        <w:t>dé-commissionnement</w:t>
      </w:r>
      <w:proofErr w:type="spellEnd"/>
      <w:r w:rsidRPr="00271240">
        <w:rPr>
          <w:rFonts w:asciiTheme="minorHAnsi" w:hAnsiTheme="minorHAnsi" w:cstheme="minorHAnsi"/>
          <w:sz w:val="22"/>
        </w:rPr>
        <w:t xml:space="preserve"> et de démantèlement, c'est-à-dire qu'il est démantelé et ses divers composants et sous-systèmes peuvent être stockés ou emballés pour être réutilisés, convertis, retraités ou éliminés. Cela inclut la gestion des données sensibles et la mise à jour des modèles pour une utilisation future.</w:t>
      </w:r>
    </w:p>
    <w:p w14:paraId="4CA6A7CE" w14:textId="77777777" w:rsidR="00344028" w:rsidRPr="00271240" w:rsidRDefault="00344028" w:rsidP="00344028">
      <w:pPr>
        <w:pStyle w:val="P1"/>
        <w:rPr>
          <w:rFonts w:asciiTheme="minorHAnsi" w:hAnsiTheme="minorHAnsi" w:cstheme="minorHAnsi"/>
          <w:b/>
          <w:sz w:val="22"/>
        </w:rPr>
      </w:pPr>
      <w:r w:rsidRPr="00271240">
        <w:rPr>
          <w:rFonts w:asciiTheme="minorHAnsi" w:hAnsiTheme="minorHAnsi" w:cstheme="minorHAnsi"/>
          <w:b/>
          <w:sz w:val="22"/>
        </w:rPr>
        <w:t>Scénario :</w:t>
      </w:r>
    </w:p>
    <w:p w14:paraId="30806699"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Démantèlement du </w:t>
      </w:r>
      <w:proofErr w:type="spellStart"/>
      <w:r w:rsidRPr="00271240">
        <w:rPr>
          <w:rFonts w:asciiTheme="minorHAnsi" w:hAnsiTheme="minorHAnsi" w:cstheme="minorHAnsi"/>
          <w:sz w:val="22"/>
        </w:rPr>
        <w:t>SoI</w:t>
      </w:r>
      <w:proofErr w:type="spellEnd"/>
    </w:p>
    <w:p w14:paraId="48ECD07A"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Archivage des données du </w:t>
      </w:r>
      <w:proofErr w:type="spellStart"/>
      <w:r w:rsidRPr="00271240">
        <w:rPr>
          <w:rFonts w:asciiTheme="minorHAnsi" w:hAnsiTheme="minorHAnsi" w:cstheme="minorHAnsi"/>
          <w:sz w:val="22"/>
        </w:rPr>
        <w:t>SoI</w:t>
      </w:r>
      <w:proofErr w:type="spellEnd"/>
    </w:p>
    <w:p w14:paraId="4006AA71"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Réutilisation des pièces du </w:t>
      </w:r>
      <w:proofErr w:type="spellStart"/>
      <w:r w:rsidRPr="00271240">
        <w:rPr>
          <w:rFonts w:asciiTheme="minorHAnsi" w:hAnsiTheme="minorHAnsi" w:cstheme="minorHAnsi"/>
          <w:sz w:val="22"/>
        </w:rPr>
        <w:t>SoI</w:t>
      </w:r>
      <w:proofErr w:type="spellEnd"/>
    </w:p>
    <w:p w14:paraId="5AC58DE3" w14:textId="77777777" w:rsidR="00344028" w:rsidRPr="00271240" w:rsidRDefault="00344028" w:rsidP="00344028">
      <w:pPr>
        <w:pStyle w:val="P1"/>
        <w:rPr>
          <w:rFonts w:asciiTheme="minorHAnsi" w:hAnsiTheme="minorHAnsi" w:cstheme="minorHAnsi"/>
          <w:sz w:val="22"/>
        </w:rPr>
      </w:pPr>
      <w:r w:rsidRPr="00271240">
        <w:rPr>
          <w:rFonts w:asciiTheme="minorHAnsi" w:hAnsiTheme="minorHAnsi" w:cstheme="minorHAnsi"/>
          <w:sz w:val="22"/>
        </w:rPr>
        <w:t xml:space="preserve">Stockage des pièces du </w:t>
      </w:r>
      <w:proofErr w:type="spellStart"/>
      <w:r w:rsidRPr="00271240">
        <w:rPr>
          <w:rFonts w:asciiTheme="minorHAnsi" w:hAnsiTheme="minorHAnsi" w:cstheme="minorHAnsi"/>
          <w:sz w:val="22"/>
        </w:rPr>
        <w:t>SoI</w:t>
      </w:r>
      <w:proofErr w:type="spellEnd"/>
      <w:r w:rsidRPr="00271240">
        <w:rPr>
          <w:rFonts w:asciiTheme="minorHAnsi" w:hAnsiTheme="minorHAnsi" w:cstheme="minorHAnsi"/>
          <w:sz w:val="22"/>
        </w:rPr>
        <w:t xml:space="preserve"> (politiques et stratégies de stockage à moyen et long terme)</w:t>
      </w:r>
    </w:p>
    <w:p w14:paraId="30DE166B" w14:textId="77777777" w:rsidR="00EB2A70" w:rsidRDefault="00EB2A70" w:rsidP="00EB2A70"/>
    <w:p w14:paraId="78998848" w14:textId="77777777" w:rsidR="00EB2A70" w:rsidRDefault="00EB2A70" w:rsidP="00EB2A70"/>
    <w:p w14:paraId="6F9C7783" w14:textId="77777777" w:rsidR="00EB2A70" w:rsidRDefault="00EB2A70" w:rsidP="00EB2A70"/>
    <w:p w14:paraId="217C3DEC" w14:textId="5D552D87" w:rsidR="00475851" w:rsidRDefault="00833304" w:rsidP="00833304">
      <w:pPr>
        <w:pStyle w:val="Titre2"/>
        <w:rPr>
          <w:ins w:id="31" w:author="Dalil ZEAMARI" w:date="2024-11-21T15:57:00Z" w16du:dateUtc="2024-11-21T14:57:00Z"/>
        </w:rPr>
      </w:pPr>
      <w:bookmarkStart w:id="32" w:name="_Toc181798402"/>
      <w:r>
        <w:t xml:space="preserve">2.4 Définitions des </w:t>
      </w:r>
      <w:r w:rsidR="00475851" w:rsidRPr="00271240">
        <w:t>Besoins</w:t>
      </w:r>
      <w:r>
        <w:t xml:space="preserve"> et </w:t>
      </w:r>
      <w:r w:rsidR="00475851" w:rsidRPr="00271240">
        <w:t>Exigences</w:t>
      </w:r>
      <w:bookmarkEnd w:id="32"/>
    </w:p>
    <w:p w14:paraId="6C0E55FA" w14:textId="77777777" w:rsidR="00300710" w:rsidRPr="00300710" w:rsidRDefault="00300710">
      <w:pPr>
        <w:pPrChange w:id="33" w:author="Dalil ZEAMARI" w:date="2024-11-21T15:57:00Z" w16du:dateUtc="2024-11-21T14:57:00Z">
          <w:pPr>
            <w:pStyle w:val="Titre3"/>
          </w:pPr>
        </w:pPrChange>
      </w:pPr>
    </w:p>
    <w:p w14:paraId="2FA6752A" w14:textId="33FA9227" w:rsidR="00BE33EE" w:rsidRPr="00BE33EE" w:rsidRDefault="00BE33EE" w:rsidP="00BE33EE">
      <w:pPr>
        <w:pStyle w:val="P1"/>
        <w:rPr>
          <w:rFonts w:cstheme="minorHAnsi"/>
        </w:rPr>
      </w:pPr>
      <w:r w:rsidRPr="00BE33EE">
        <w:rPr>
          <w:rFonts w:cstheme="minorHAnsi"/>
        </w:rPr>
        <w:t xml:space="preserve">Pour définir les besoins du jumeau numérique du drone </w:t>
      </w:r>
      <w:commentRangeStart w:id="34"/>
      <w:r w:rsidRPr="00BE33EE">
        <w:rPr>
          <w:rFonts w:cstheme="minorHAnsi"/>
        </w:rPr>
        <w:t xml:space="preserve">AIIDA, j'ai utilisé le </w:t>
      </w:r>
      <w:r w:rsidRPr="00BE33EE">
        <w:rPr>
          <w:rFonts w:cstheme="minorHAnsi"/>
          <w:i/>
          <w:iCs/>
        </w:rPr>
        <w:t>digital thread</w:t>
      </w:r>
      <w:r>
        <w:rPr>
          <w:rFonts w:cstheme="minorHAnsi"/>
          <w:i/>
          <w:iCs/>
        </w:rPr>
        <w:t xml:space="preserve"> mis à ma disposition</w:t>
      </w:r>
      <w:commentRangeEnd w:id="34"/>
      <w:r w:rsidR="00E04BEB">
        <w:rPr>
          <w:rStyle w:val="Marquedecommentaire"/>
          <w:rFonts w:asciiTheme="minorHAnsi" w:hAnsiTheme="minorHAnsi" w:cstheme="minorBidi"/>
          <w:kern w:val="2"/>
          <w14:ligatures w14:val="standardContextual"/>
        </w:rPr>
        <w:commentReference w:id="34"/>
      </w:r>
      <w:r w:rsidRPr="00BE33EE">
        <w:rPr>
          <w:rFonts w:cstheme="minorHAnsi"/>
        </w:rPr>
        <w:t>, en exploitant les modèles et les données qu'il contient. En particulier, l'architecture du drone et s</w:t>
      </w:r>
      <w:r w:rsidR="004D3748">
        <w:rPr>
          <w:rFonts w:cstheme="minorHAnsi"/>
        </w:rPr>
        <w:t>a modélisation à l’aide de l’ingénierie système</w:t>
      </w:r>
      <w:r w:rsidRPr="00BE33EE">
        <w:rPr>
          <w:rFonts w:cstheme="minorHAnsi"/>
        </w:rPr>
        <w:t xml:space="preserve"> (IS) m'ont permis d'identifier les besoins spécifiques du projet.</w:t>
      </w:r>
    </w:p>
    <w:p w14:paraId="1FE9A619" w14:textId="77777777" w:rsidR="00BE33EE" w:rsidRDefault="00BE33EE" w:rsidP="00BE33EE">
      <w:pPr>
        <w:pStyle w:val="P1"/>
        <w:rPr>
          <w:rFonts w:cstheme="minorHAnsi"/>
        </w:rPr>
      </w:pPr>
      <w:r w:rsidRPr="00BE33EE">
        <w:rPr>
          <w:rFonts w:cstheme="minorHAnsi"/>
        </w:rPr>
        <w:t>Grâce à cette approche, il est apparu que le jumeau numérique doit répondre à plusieurs exigences clés : fournir un environnement réaliste pour la formation, améliorer la maintenance prédictive et corrective, centraliser et structurer les informations pour une gestion optimisée, renforcer la collaboration entre les parties prenantes, et offrir des simulations avancées pour optimiser les processus, notamment en aidant à la conduite et au lancement des opérations du drone.</w:t>
      </w:r>
    </w:p>
    <w:p w14:paraId="32903F68" w14:textId="77777777" w:rsidR="00027F5F" w:rsidRDefault="00027F5F" w:rsidP="00BE33EE">
      <w:pPr>
        <w:pStyle w:val="P1"/>
        <w:rPr>
          <w:rFonts w:cstheme="minorHAnsi"/>
        </w:rPr>
      </w:pPr>
    </w:p>
    <w:p w14:paraId="5CF44F3F" w14:textId="77777777" w:rsidR="00027F5F" w:rsidRDefault="00027F5F" w:rsidP="00BE33EE">
      <w:pPr>
        <w:pStyle w:val="P1"/>
        <w:rPr>
          <w:rFonts w:cstheme="minorHAnsi"/>
        </w:rPr>
      </w:pPr>
    </w:p>
    <w:p w14:paraId="0EC3FED4" w14:textId="77777777" w:rsidR="00027F5F" w:rsidRDefault="00027F5F" w:rsidP="00BE33EE">
      <w:pPr>
        <w:pStyle w:val="P1"/>
        <w:rPr>
          <w:rFonts w:cstheme="minorHAnsi"/>
        </w:rPr>
      </w:pPr>
    </w:p>
    <w:p w14:paraId="0EDEEDA1" w14:textId="39425673" w:rsidR="00CB0A89" w:rsidRPr="00CB0A89" w:rsidRDefault="00027F5F" w:rsidP="00CB0A89">
      <w:pPr>
        <w:rPr>
          <w:rFonts w:ascii="Arial" w:hAnsi="Arial" w:cstheme="minorHAnsi"/>
          <w:kern w:val="0"/>
          <w:sz w:val="20"/>
          <w14:ligatures w14:val="none"/>
        </w:rPr>
        <w:sectPr w:rsidR="00CB0A89" w:rsidRPr="00CB0A89" w:rsidSect="00CB0A8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709" w:gutter="0"/>
          <w:cols w:space="708"/>
          <w:docGrid w:linePitch="360"/>
        </w:sectPr>
      </w:pPr>
      <w:r>
        <w:rPr>
          <w:rFonts w:cstheme="minorHAnsi"/>
        </w:rPr>
        <w:br w:type="page"/>
      </w:r>
    </w:p>
    <w:p w14:paraId="07ACA29E" w14:textId="77777777" w:rsidR="00CB0A89" w:rsidRPr="00BE33EE" w:rsidRDefault="00CB0A89" w:rsidP="00BE33EE">
      <w:pPr>
        <w:pStyle w:val="P1"/>
        <w:rPr>
          <w:rFonts w:cstheme="minorHAnsi"/>
        </w:rPr>
      </w:pPr>
    </w:p>
    <w:p w14:paraId="352C64FA" w14:textId="568F79AF" w:rsidR="00475851" w:rsidRPr="00271240" w:rsidRDefault="00300710" w:rsidP="00475851">
      <w:pPr>
        <w:pStyle w:val="P1"/>
        <w:rPr>
          <w:rFonts w:asciiTheme="minorHAnsi" w:hAnsiTheme="minorHAnsi" w:cstheme="minorHAnsi"/>
          <w:sz w:val="22"/>
        </w:rPr>
      </w:pPr>
      <w:r w:rsidRPr="00300710">
        <w:rPr>
          <w:rFonts w:asciiTheme="minorHAnsi" w:hAnsiTheme="minorHAnsi" w:cstheme="minorHAnsi"/>
          <w:sz w:val="22"/>
        </w:rPr>
        <w:t xml:space="preserve">  </w:t>
      </w:r>
    </w:p>
    <w:p w14:paraId="156330B8" w14:textId="1D7B2960" w:rsidR="00300710" w:rsidRPr="00300710" w:rsidRDefault="00475851">
      <w:pPr>
        <w:keepNext/>
        <w:spacing w:after="200" w:line="240" w:lineRule="auto"/>
        <w:pPrChange w:id="35" w:author="Dalil ZEAMARI" w:date="2024-11-21T15:57:00Z" w16du:dateUtc="2024-11-21T14:57:00Z">
          <w:pPr>
            <w:pStyle w:val="Lgende"/>
            <w:keepNext/>
          </w:pPr>
        </w:pPrChange>
      </w:pPr>
      <w:bookmarkStart w:id="36" w:name="_Toc181798889"/>
      <w:r>
        <w:t xml:space="preserve">Tableau </w:t>
      </w:r>
      <w:fldSimple w:instr=" SEQ Tableau \* ARABIC ">
        <w:r>
          <w:rPr>
            <w:noProof/>
          </w:rPr>
          <w:t>2</w:t>
        </w:r>
      </w:fldSimple>
      <w:r>
        <w:t xml:space="preserve">: Besoins du </w:t>
      </w:r>
      <w:commentRangeStart w:id="37"/>
      <w:r>
        <w:t xml:space="preserve">Jumeau </w:t>
      </w:r>
      <w:commentRangeEnd w:id="37"/>
      <w:r w:rsidR="00FD6729">
        <w:rPr>
          <w:rStyle w:val="Marquedecommentaire"/>
        </w:rPr>
        <w:commentReference w:id="37"/>
      </w:r>
      <w:r>
        <w:t>Numérique</w:t>
      </w:r>
      <w:bookmarkEnd w:id="36"/>
    </w:p>
    <w:tbl>
      <w:tblPr>
        <w:tblStyle w:val="Grilledutableau"/>
        <w:tblW w:w="5470" w:type="pct"/>
        <w:tblLook w:val="04A0" w:firstRow="1" w:lastRow="0" w:firstColumn="1" w:lastColumn="0" w:noHBand="0" w:noVBand="1"/>
      </w:tblPr>
      <w:tblGrid>
        <w:gridCol w:w="3822"/>
        <w:gridCol w:w="3822"/>
        <w:gridCol w:w="3822"/>
        <w:gridCol w:w="3822"/>
        <w:gridCol w:w="3822"/>
        <w:gridCol w:w="3822"/>
      </w:tblGrid>
      <w:tr w:rsidR="00027F5F" w:rsidRPr="00271240" w14:paraId="6EE2FCBA" w14:textId="77777777" w:rsidTr="00C50585">
        <w:trPr>
          <w:trHeight w:val="1871"/>
        </w:trPr>
        <w:tc>
          <w:tcPr>
            <w:tcW w:w="833" w:type="pct"/>
          </w:tcPr>
          <w:p w14:paraId="17128C86" w14:textId="25000581" w:rsidR="00475851" w:rsidRPr="00271240" w:rsidRDefault="00EA7874" w:rsidP="00B16C27">
            <w:pPr>
              <w:pStyle w:val="P1"/>
              <w:jc w:val="center"/>
              <w:rPr>
                <w:rFonts w:asciiTheme="minorHAnsi" w:hAnsiTheme="minorHAnsi" w:cstheme="minorHAnsi"/>
                <w:sz w:val="22"/>
              </w:rPr>
            </w:pPr>
            <w:r>
              <w:rPr>
                <w:rFonts w:asciiTheme="minorHAnsi" w:hAnsiTheme="minorHAnsi" w:cstheme="minorHAnsi"/>
                <w:sz w:val="22"/>
              </w:rPr>
              <w:t>Nomenclature</w:t>
            </w:r>
          </w:p>
        </w:tc>
        <w:tc>
          <w:tcPr>
            <w:tcW w:w="833" w:type="pct"/>
          </w:tcPr>
          <w:p w14:paraId="3DA5B9F6" w14:textId="20D269E3" w:rsidR="00475851" w:rsidRPr="00271240" w:rsidRDefault="00EA7874" w:rsidP="00B16C27">
            <w:pPr>
              <w:pStyle w:val="P1"/>
              <w:tabs>
                <w:tab w:val="left" w:pos="1064"/>
              </w:tabs>
              <w:jc w:val="center"/>
              <w:rPr>
                <w:rFonts w:asciiTheme="minorHAnsi" w:hAnsiTheme="minorHAnsi" w:cstheme="minorHAnsi"/>
                <w:sz w:val="22"/>
              </w:rPr>
            </w:pPr>
            <w:r>
              <w:rPr>
                <w:rFonts w:asciiTheme="minorHAnsi" w:hAnsiTheme="minorHAnsi" w:cstheme="minorHAnsi"/>
                <w:sz w:val="22"/>
              </w:rPr>
              <w:t>Nom du besoin</w:t>
            </w:r>
          </w:p>
        </w:tc>
        <w:tc>
          <w:tcPr>
            <w:tcW w:w="833" w:type="pct"/>
          </w:tcPr>
          <w:p w14:paraId="19DBF593" w14:textId="14040B65" w:rsidR="00475851" w:rsidRPr="00271240" w:rsidRDefault="00EA7874" w:rsidP="00B16C27">
            <w:pPr>
              <w:pStyle w:val="P1"/>
              <w:jc w:val="center"/>
              <w:rPr>
                <w:rFonts w:asciiTheme="minorHAnsi" w:hAnsiTheme="minorHAnsi" w:cstheme="minorHAnsi"/>
                <w:sz w:val="22"/>
              </w:rPr>
            </w:pPr>
            <w:r>
              <w:rPr>
                <w:rFonts w:asciiTheme="minorHAnsi" w:hAnsiTheme="minorHAnsi" w:cstheme="minorHAnsi"/>
                <w:sz w:val="22"/>
              </w:rPr>
              <w:t>Description</w:t>
            </w:r>
          </w:p>
        </w:tc>
        <w:tc>
          <w:tcPr>
            <w:tcW w:w="833" w:type="pct"/>
          </w:tcPr>
          <w:p w14:paraId="2668CEC3" w14:textId="7A7C04F2" w:rsidR="00475851" w:rsidRPr="00271240" w:rsidRDefault="006A5CA8" w:rsidP="00B16C27">
            <w:pPr>
              <w:pStyle w:val="P1"/>
              <w:jc w:val="center"/>
              <w:rPr>
                <w:rFonts w:asciiTheme="minorHAnsi" w:hAnsiTheme="minorHAnsi" w:cstheme="minorHAnsi"/>
                <w:sz w:val="22"/>
              </w:rPr>
            </w:pPr>
            <w:r>
              <w:rPr>
                <w:rFonts w:asciiTheme="minorHAnsi" w:hAnsiTheme="minorHAnsi" w:cstheme="minorHAnsi"/>
                <w:sz w:val="22"/>
              </w:rPr>
              <w:t>Définition</w:t>
            </w:r>
          </w:p>
        </w:tc>
        <w:tc>
          <w:tcPr>
            <w:tcW w:w="833" w:type="pct"/>
          </w:tcPr>
          <w:p w14:paraId="0E92A218" w14:textId="68D3547F" w:rsidR="00475851" w:rsidRPr="00271240" w:rsidRDefault="006A5CA8" w:rsidP="00B16C27">
            <w:pPr>
              <w:jc w:val="center"/>
              <w:rPr>
                <w:rFonts w:cstheme="minorHAnsi"/>
              </w:rPr>
            </w:pPr>
            <w:r>
              <w:rPr>
                <w:rFonts w:cstheme="minorHAnsi"/>
              </w:rPr>
              <w:t>Justification</w:t>
            </w:r>
          </w:p>
        </w:tc>
        <w:tc>
          <w:tcPr>
            <w:tcW w:w="833" w:type="pct"/>
          </w:tcPr>
          <w:p w14:paraId="2A613961" w14:textId="04C861E3" w:rsidR="00475851" w:rsidRPr="00271240" w:rsidRDefault="006A5CA8" w:rsidP="00B16C27">
            <w:pPr>
              <w:pStyle w:val="P1"/>
              <w:jc w:val="center"/>
              <w:rPr>
                <w:rFonts w:asciiTheme="minorHAnsi" w:hAnsiTheme="minorHAnsi" w:cstheme="minorHAnsi"/>
                <w:sz w:val="22"/>
              </w:rPr>
            </w:pPr>
            <w:r>
              <w:rPr>
                <w:rFonts w:asciiTheme="minorHAnsi" w:hAnsiTheme="minorHAnsi" w:cstheme="minorHAnsi"/>
                <w:sz w:val="22"/>
              </w:rPr>
              <w:t>Origine</w:t>
            </w:r>
          </w:p>
        </w:tc>
      </w:tr>
      <w:tr w:rsidR="00EA7874" w:rsidRPr="00271240" w14:paraId="52FBBF28" w14:textId="77777777" w:rsidTr="00C50585">
        <w:trPr>
          <w:trHeight w:val="1871"/>
        </w:trPr>
        <w:tc>
          <w:tcPr>
            <w:tcW w:w="833" w:type="pct"/>
          </w:tcPr>
          <w:p w14:paraId="6E91C308" w14:textId="0B629AA1"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B1</w:t>
            </w:r>
          </w:p>
        </w:tc>
        <w:tc>
          <w:tcPr>
            <w:tcW w:w="833" w:type="pct"/>
          </w:tcPr>
          <w:p w14:paraId="68F3EC96" w14:textId="60D2B9AD" w:rsidR="00EA7874" w:rsidRPr="00271240" w:rsidRDefault="00EA7874" w:rsidP="00EA7874">
            <w:pPr>
              <w:pStyle w:val="P1"/>
              <w:tabs>
                <w:tab w:val="left" w:pos="1064"/>
              </w:tabs>
              <w:jc w:val="center"/>
              <w:rPr>
                <w:rFonts w:asciiTheme="minorHAnsi" w:hAnsiTheme="minorHAnsi" w:cstheme="minorHAnsi"/>
                <w:sz w:val="22"/>
              </w:rPr>
            </w:pPr>
            <w:r w:rsidRPr="00271240">
              <w:rPr>
                <w:rFonts w:asciiTheme="minorHAnsi" w:hAnsiTheme="minorHAnsi" w:cstheme="minorHAnsi"/>
                <w:sz w:val="22"/>
              </w:rPr>
              <w:t>Formation</w:t>
            </w:r>
          </w:p>
        </w:tc>
        <w:tc>
          <w:tcPr>
            <w:tcW w:w="833" w:type="pct"/>
          </w:tcPr>
          <w:p w14:paraId="70C818DF" w14:textId="0F29FB9D"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Jumeau permet la formation des </w:t>
            </w:r>
            <w:r>
              <w:rPr>
                <w:rFonts w:asciiTheme="minorHAnsi" w:hAnsiTheme="minorHAnsi" w:cstheme="minorHAnsi"/>
                <w:sz w:val="22"/>
              </w:rPr>
              <w:t>opérateurs</w:t>
            </w:r>
          </w:p>
        </w:tc>
        <w:tc>
          <w:tcPr>
            <w:tcW w:w="833" w:type="pct"/>
          </w:tcPr>
          <w:p w14:paraId="476F0FCF" w14:textId="58A680BD"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système permet la formation des </w:t>
            </w:r>
            <w:r>
              <w:rPr>
                <w:rFonts w:asciiTheme="minorHAnsi" w:hAnsiTheme="minorHAnsi" w:cstheme="minorHAnsi"/>
                <w:sz w:val="22"/>
              </w:rPr>
              <w:t>opérateurs</w:t>
            </w:r>
            <w:r w:rsidRPr="00271240">
              <w:rPr>
                <w:rFonts w:asciiTheme="minorHAnsi" w:hAnsiTheme="minorHAnsi" w:cstheme="minorHAnsi"/>
                <w:sz w:val="22"/>
              </w:rPr>
              <w:t xml:space="preserve"> au travers d'une interface graphique </w:t>
            </w:r>
            <w:r>
              <w:rPr>
                <w:rFonts w:asciiTheme="minorHAnsi" w:hAnsiTheme="minorHAnsi" w:cstheme="minorHAnsi"/>
                <w:sz w:val="22"/>
              </w:rPr>
              <w:t>de l’avion à inspecter</w:t>
            </w:r>
            <w:r w:rsidRPr="00271240">
              <w:rPr>
                <w:rFonts w:asciiTheme="minorHAnsi" w:hAnsiTheme="minorHAnsi" w:cstheme="minorHAnsi"/>
                <w:sz w:val="22"/>
              </w:rPr>
              <w:t xml:space="preserve"> contenant des informations spécifiques</w:t>
            </w:r>
          </w:p>
        </w:tc>
        <w:tc>
          <w:tcPr>
            <w:tcW w:w="833" w:type="pct"/>
          </w:tcPr>
          <w:p w14:paraId="06A5B02D"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w:t>
            </w:r>
            <w:r>
              <w:rPr>
                <w:rFonts w:asciiTheme="minorHAnsi" w:hAnsiTheme="minorHAnsi" w:cstheme="minorHAnsi"/>
                <w:sz w:val="22"/>
              </w:rPr>
              <w:t>drone vol dans un environnement sensible</w:t>
            </w:r>
            <w:r w:rsidRPr="00271240">
              <w:rPr>
                <w:rFonts w:asciiTheme="minorHAnsi" w:hAnsiTheme="minorHAnsi" w:cstheme="minorHAnsi"/>
                <w:sz w:val="22"/>
              </w:rPr>
              <w:t xml:space="preserve"> es complexe et nécessite un temps de formation conséquent.</w:t>
            </w:r>
          </w:p>
          <w:p w14:paraId="1D6455D6" w14:textId="77777777" w:rsidR="00EA7874" w:rsidRPr="00271240" w:rsidRDefault="00EA7874" w:rsidP="00EA7874">
            <w:pPr>
              <w:jc w:val="center"/>
              <w:rPr>
                <w:rFonts w:cstheme="minorHAnsi"/>
              </w:rPr>
            </w:pPr>
          </w:p>
          <w:p w14:paraId="0ABE4827" w14:textId="77777777" w:rsidR="00EA7874" w:rsidRPr="00271240" w:rsidRDefault="00EA7874" w:rsidP="00EA7874">
            <w:pPr>
              <w:pStyle w:val="P1"/>
              <w:jc w:val="center"/>
              <w:rPr>
                <w:rFonts w:asciiTheme="minorHAnsi" w:hAnsiTheme="minorHAnsi" w:cstheme="minorHAnsi"/>
                <w:sz w:val="22"/>
              </w:rPr>
            </w:pPr>
          </w:p>
        </w:tc>
        <w:tc>
          <w:tcPr>
            <w:tcW w:w="833" w:type="pct"/>
          </w:tcPr>
          <w:p w14:paraId="40E2AC60" w14:textId="2D3DC205" w:rsidR="00EA7874" w:rsidRDefault="00EA7874" w:rsidP="00EA7874">
            <w:pPr>
              <w:pStyle w:val="P1"/>
              <w:jc w:val="center"/>
              <w:rPr>
                <w:rFonts w:asciiTheme="minorHAnsi" w:hAnsiTheme="minorHAnsi" w:cstheme="minorHAnsi"/>
                <w:sz w:val="22"/>
              </w:rPr>
            </w:pPr>
            <w:r>
              <w:rPr>
                <w:rFonts w:asciiTheme="minorHAnsi" w:hAnsiTheme="minorHAnsi" w:cstheme="minorHAnsi"/>
                <w:sz w:val="22"/>
              </w:rPr>
              <w:t>Opérateurs</w:t>
            </w:r>
          </w:p>
        </w:tc>
      </w:tr>
      <w:tr w:rsidR="00EA7874" w:rsidRPr="00271240" w14:paraId="0A33F031" w14:textId="77777777" w:rsidTr="00C50585">
        <w:trPr>
          <w:trHeight w:val="1871"/>
        </w:trPr>
        <w:tc>
          <w:tcPr>
            <w:tcW w:w="833" w:type="pct"/>
          </w:tcPr>
          <w:p w14:paraId="15065825"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B2</w:t>
            </w:r>
          </w:p>
        </w:tc>
        <w:tc>
          <w:tcPr>
            <w:tcW w:w="833" w:type="pct"/>
          </w:tcPr>
          <w:p w14:paraId="2F703E90"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Aide à la Conduite</w:t>
            </w:r>
          </w:p>
        </w:tc>
        <w:tc>
          <w:tcPr>
            <w:tcW w:w="833" w:type="pct"/>
          </w:tcPr>
          <w:p w14:paraId="001CD9DB" w14:textId="53F88A92"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Jumeau permet une aide à </w:t>
            </w:r>
            <w:r>
              <w:rPr>
                <w:rFonts w:asciiTheme="minorHAnsi" w:hAnsiTheme="minorHAnsi" w:cstheme="minorHAnsi"/>
                <w:sz w:val="22"/>
              </w:rPr>
              <w:t>la conduite du drone</w:t>
            </w:r>
          </w:p>
        </w:tc>
        <w:tc>
          <w:tcPr>
            <w:tcW w:w="833" w:type="pct"/>
          </w:tcPr>
          <w:p w14:paraId="6DDE5B3B" w14:textId="3C9105A9"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système offre une aide à la conduite pour les opérateurs </w:t>
            </w:r>
            <w:r>
              <w:rPr>
                <w:rFonts w:asciiTheme="minorHAnsi" w:hAnsiTheme="minorHAnsi" w:cstheme="minorHAnsi"/>
                <w:sz w:val="22"/>
              </w:rPr>
              <w:t xml:space="preserve">tout </w:t>
            </w:r>
            <w:r w:rsidRPr="00271240">
              <w:rPr>
                <w:rFonts w:asciiTheme="minorHAnsi" w:hAnsiTheme="minorHAnsi" w:cstheme="minorHAnsi"/>
                <w:sz w:val="22"/>
              </w:rPr>
              <w:t>en relevant tout écart</w:t>
            </w:r>
            <w:r>
              <w:rPr>
                <w:rFonts w:asciiTheme="minorHAnsi" w:hAnsiTheme="minorHAnsi" w:cstheme="minorHAnsi"/>
                <w:sz w:val="22"/>
              </w:rPr>
              <w:t xml:space="preserve"> avec des prédictions pour assurer le bon fonctionnement du système</w:t>
            </w:r>
          </w:p>
        </w:tc>
        <w:tc>
          <w:tcPr>
            <w:tcW w:w="833" w:type="pct"/>
          </w:tcPr>
          <w:p w14:paraId="065EDAE1" w14:textId="53DCCC48"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La conduite du </w:t>
            </w:r>
            <w:r>
              <w:rPr>
                <w:rFonts w:asciiTheme="minorHAnsi" w:hAnsiTheme="minorHAnsi" w:cstheme="minorHAnsi"/>
                <w:sz w:val="22"/>
              </w:rPr>
              <w:t>drone</w:t>
            </w:r>
            <w:r w:rsidRPr="00271240">
              <w:rPr>
                <w:rFonts w:asciiTheme="minorHAnsi" w:hAnsiTheme="minorHAnsi" w:cstheme="minorHAnsi"/>
                <w:sz w:val="22"/>
              </w:rPr>
              <w:t xml:space="preserve"> répond à un grand nombre de règles. </w:t>
            </w:r>
          </w:p>
        </w:tc>
        <w:tc>
          <w:tcPr>
            <w:tcW w:w="833" w:type="pct"/>
          </w:tcPr>
          <w:p w14:paraId="7FFF8F93"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Opérateurs CEA</w:t>
            </w:r>
          </w:p>
        </w:tc>
      </w:tr>
      <w:tr w:rsidR="00EA7874" w:rsidRPr="00271240" w14:paraId="4CE6CBE6" w14:textId="77777777" w:rsidTr="00C50585">
        <w:trPr>
          <w:trHeight w:val="1871"/>
        </w:trPr>
        <w:tc>
          <w:tcPr>
            <w:tcW w:w="833" w:type="pct"/>
          </w:tcPr>
          <w:p w14:paraId="05924FF6"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B3</w:t>
            </w:r>
          </w:p>
        </w:tc>
        <w:tc>
          <w:tcPr>
            <w:tcW w:w="833" w:type="pct"/>
          </w:tcPr>
          <w:p w14:paraId="591240C5"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Simulation</w:t>
            </w:r>
          </w:p>
        </w:tc>
        <w:tc>
          <w:tcPr>
            <w:tcW w:w="833" w:type="pct"/>
          </w:tcPr>
          <w:p w14:paraId="2C4BAC72" w14:textId="68E5CFB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jumeau permet de simuler le comportement du </w:t>
            </w:r>
            <w:r>
              <w:rPr>
                <w:rFonts w:asciiTheme="minorHAnsi" w:hAnsiTheme="minorHAnsi" w:cstheme="minorHAnsi"/>
                <w:sz w:val="22"/>
              </w:rPr>
              <w:t>drone</w:t>
            </w:r>
          </w:p>
        </w:tc>
        <w:tc>
          <w:tcPr>
            <w:tcW w:w="833" w:type="pct"/>
          </w:tcPr>
          <w:p w14:paraId="6E2353F3" w14:textId="446C153C"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Le système doit intégrer et interopérer les différentes modélisations de disciplines spécifiques pour simuler dans sa globalité le comportement du </w:t>
            </w:r>
            <w:r>
              <w:rPr>
                <w:rFonts w:asciiTheme="minorHAnsi" w:hAnsiTheme="minorHAnsi" w:cstheme="minorHAnsi"/>
                <w:sz w:val="22"/>
              </w:rPr>
              <w:t>drone</w:t>
            </w:r>
            <w:r w:rsidRPr="00271240">
              <w:rPr>
                <w:rFonts w:asciiTheme="minorHAnsi" w:hAnsiTheme="minorHAnsi" w:cstheme="minorHAnsi"/>
                <w:sz w:val="22"/>
              </w:rPr>
              <w:t>.</w:t>
            </w:r>
          </w:p>
        </w:tc>
        <w:tc>
          <w:tcPr>
            <w:tcW w:w="833" w:type="pct"/>
          </w:tcPr>
          <w:p w14:paraId="5C587681" w14:textId="77777777" w:rsidR="00EA7874" w:rsidRPr="00271240" w:rsidRDefault="00EA7874" w:rsidP="00EA7874">
            <w:pPr>
              <w:jc w:val="center"/>
              <w:rPr>
                <w:rFonts w:cstheme="minorHAnsi"/>
              </w:rPr>
            </w:pPr>
          </w:p>
          <w:p w14:paraId="48C71BFD" w14:textId="4DFC507D" w:rsidR="00EA7874" w:rsidRPr="00271240" w:rsidRDefault="00EA7874" w:rsidP="00EA7874">
            <w:pPr>
              <w:jc w:val="center"/>
              <w:rPr>
                <w:rFonts w:cstheme="minorHAnsi"/>
              </w:rPr>
            </w:pPr>
            <w:r w:rsidRPr="00271240">
              <w:rPr>
                <w:rFonts w:cstheme="minorHAnsi"/>
              </w:rPr>
              <w:t xml:space="preserve">La conduite du </w:t>
            </w:r>
            <w:r>
              <w:rPr>
                <w:rFonts w:cstheme="minorHAnsi"/>
              </w:rPr>
              <w:t>drone</w:t>
            </w:r>
            <w:r w:rsidRPr="00271240">
              <w:rPr>
                <w:rFonts w:cstheme="minorHAnsi"/>
              </w:rPr>
              <w:t xml:space="preserve"> répond à un grand nombre de règles. </w:t>
            </w:r>
            <w:r>
              <w:rPr>
                <w:rFonts w:cstheme="minorHAnsi"/>
              </w:rPr>
              <w:t>Le digital thread du système contient un grand nombre de modélisation</w:t>
            </w:r>
          </w:p>
        </w:tc>
        <w:tc>
          <w:tcPr>
            <w:tcW w:w="833" w:type="pct"/>
          </w:tcPr>
          <w:p w14:paraId="19898CAF" w14:textId="7F68E3A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Operateurs et ingénieurs </w:t>
            </w:r>
          </w:p>
        </w:tc>
      </w:tr>
      <w:tr w:rsidR="00EA7874" w:rsidRPr="00271240" w14:paraId="0F03C372" w14:textId="77777777" w:rsidTr="00C50585">
        <w:trPr>
          <w:trHeight w:val="1871"/>
        </w:trPr>
        <w:tc>
          <w:tcPr>
            <w:tcW w:w="833" w:type="pct"/>
          </w:tcPr>
          <w:p w14:paraId="4D29047B"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B4</w:t>
            </w:r>
          </w:p>
        </w:tc>
        <w:tc>
          <w:tcPr>
            <w:tcW w:w="833" w:type="pct"/>
          </w:tcPr>
          <w:p w14:paraId="399DB8ED" w14:textId="77777777" w:rsidR="00EA7874" w:rsidRPr="00271240" w:rsidRDefault="00EA7874" w:rsidP="00EA7874">
            <w:pPr>
              <w:pStyle w:val="P1"/>
              <w:jc w:val="center"/>
              <w:rPr>
                <w:rFonts w:asciiTheme="minorHAnsi" w:hAnsiTheme="minorHAnsi" w:cstheme="minorHAnsi"/>
                <w:sz w:val="22"/>
              </w:rPr>
            </w:pPr>
            <w:commentRangeStart w:id="38"/>
            <w:r w:rsidRPr="006F7252">
              <w:rPr>
                <w:rFonts w:asciiTheme="minorHAnsi" w:hAnsiTheme="minorHAnsi" w:cstheme="minorHAnsi"/>
                <w:sz w:val="22"/>
                <w:highlight w:val="yellow"/>
                <w:rPrChange w:id="39" w:author="Clarissa GREGORY" w:date="2024-11-22T17:10:00Z" w16du:dateUtc="2024-11-22T16:10:00Z">
                  <w:rPr>
                    <w:rFonts w:asciiTheme="minorHAnsi" w:hAnsiTheme="minorHAnsi" w:cstheme="minorHAnsi"/>
                    <w:sz w:val="22"/>
                  </w:rPr>
                </w:rPrChange>
              </w:rPr>
              <w:t>Maintenance</w:t>
            </w:r>
            <w:commentRangeEnd w:id="38"/>
            <w:r>
              <w:rPr>
                <w:rStyle w:val="Marquedecommentaire"/>
                <w:rFonts w:asciiTheme="minorHAnsi" w:hAnsiTheme="minorHAnsi" w:cstheme="minorBidi"/>
                <w:kern w:val="2"/>
                <w14:ligatures w14:val="standardContextual"/>
              </w:rPr>
              <w:commentReference w:id="38"/>
            </w:r>
          </w:p>
        </w:tc>
        <w:tc>
          <w:tcPr>
            <w:tcW w:w="833" w:type="pct"/>
          </w:tcPr>
          <w:p w14:paraId="72CC388E"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Le jumeau intègre les plannings prévisionnels ainsi que les informations nécessaires à la maintenance.</w:t>
            </w:r>
          </w:p>
        </w:tc>
        <w:tc>
          <w:tcPr>
            <w:tcW w:w="833" w:type="pct"/>
          </w:tcPr>
          <w:p w14:paraId="1FA2A556" w14:textId="7777777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Le jumeau intègre les plannings prévisionnels ainsi que les informations liées à la maintenance pour créer une base de connaissances et de recherche consultable par les opérateurs.</w:t>
            </w:r>
          </w:p>
        </w:tc>
        <w:tc>
          <w:tcPr>
            <w:tcW w:w="833" w:type="pct"/>
          </w:tcPr>
          <w:p w14:paraId="3DAD908F" w14:textId="099C4594"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La complexité d</w:t>
            </w:r>
            <w:r>
              <w:rPr>
                <w:rFonts w:asciiTheme="minorHAnsi" w:hAnsiTheme="minorHAnsi" w:cstheme="minorHAnsi"/>
                <w:sz w:val="22"/>
              </w:rPr>
              <w:t xml:space="preserve">e l’environnement </w:t>
            </w:r>
            <w:r w:rsidRPr="00271240">
              <w:rPr>
                <w:rFonts w:asciiTheme="minorHAnsi" w:hAnsiTheme="minorHAnsi" w:cstheme="minorHAnsi"/>
                <w:sz w:val="22"/>
              </w:rPr>
              <w:t xml:space="preserve">et l'existence d'une multiplicité de </w:t>
            </w:r>
            <w:r>
              <w:rPr>
                <w:rFonts w:asciiTheme="minorHAnsi" w:hAnsiTheme="minorHAnsi" w:cstheme="minorHAnsi"/>
                <w:sz w:val="22"/>
              </w:rPr>
              <w:t xml:space="preserve">règles lié à celui-ci </w:t>
            </w:r>
            <w:r w:rsidRPr="00271240">
              <w:rPr>
                <w:rFonts w:asciiTheme="minorHAnsi" w:hAnsiTheme="minorHAnsi" w:cstheme="minorHAnsi"/>
                <w:sz w:val="22"/>
              </w:rPr>
              <w:t>impliquent la création d'une base de données de maintenance accessible à tout moment.</w:t>
            </w:r>
          </w:p>
        </w:tc>
        <w:tc>
          <w:tcPr>
            <w:tcW w:w="833" w:type="pct"/>
          </w:tcPr>
          <w:p w14:paraId="468FA041" w14:textId="4D380A27" w:rsidR="00EA7874" w:rsidRPr="00271240" w:rsidRDefault="00EA7874" w:rsidP="00EA7874">
            <w:pPr>
              <w:pStyle w:val="P1"/>
              <w:jc w:val="center"/>
              <w:rPr>
                <w:rFonts w:asciiTheme="minorHAnsi" w:hAnsiTheme="minorHAnsi" w:cstheme="minorHAnsi"/>
                <w:sz w:val="22"/>
              </w:rPr>
            </w:pPr>
            <w:r w:rsidRPr="00271240">
              <w:rPr>
                <w:rFonts w:asciiTheme="minorHAnsi" w:hAnsiTheme="minorHAnsi" w:cstheme="minorHAnsi"/>
                <w:sz w:val="22"/>
              </w:rPr>
              <w:t xml:space="preserve">Opérateurs </w:t>
            </w:r>
          </w:p>
        </w:tc>
      </w:tr>
    </w:tbl>
    <w:p w14:paraId="0F8EA409" w14:textId="77777777" w:rsidR="00475851" w:rsidRPr="00271240" w:rsidRDefault="00475851" w:rsidP="00475851">
      <w:pPr>
        <w:pStyle w:val="P1"/>
        <w:rPr>
          <w:rFonts w:asciiTheme="minorHAnsi" w:hAnsiTheme="minorHAnsi" w:cstheme="minorHAnsi"/>
          <w:sz w:val="22"/>
        </w:rPr>
      </w:pPr>
    </w:p>
    <w:p w14:paraId="6E379474" w14:textId="77777777" w:rsidR="00475851" w:rsidRPr="00271240" w:rsidRDefault="00475851" w:rsidP="00475851">
      <w:pPr>
        <w:pStyle w:val="P1"/>
        <w:rPr>
          <w:rFonts w:asciiTheme="minorHAnsi" w:hAnsiTheme="minorHAnsi" w:cstheme="minorHAnsi"/>
          <w:sz w:val="22"/>
        </w:rPr>
      </w:pPr>
    </w:p>
    <w:p w14:paraId="3F091630" w14:textId="77777777" w:rsidR="00CB0A89" w:rsidRDefault="00CB0A89" w:rsidP="00C91C6B">
      <w:pPr>
        <w:pStyle w:val="P1"/>
        <w:rPr>
          <w:rFonts w:asciiTheme="minorHAnsi" w:hAnsiTheme="minorHAnsi" w:cstheme="minorHAnsi"/>
          <w:sz w:val="22"/>
        </w:rPr>
        <w:sectPr w:rsidR="00CB0A89" w:rsidSect="007204C0">
          <w:pgSz w:w="23808" w:h="16840" w:orient="landscape" w:code="8"/>
          <w:pgMar w:top="1418" w:right="1418" w:bottom="1418" w:left="1418" w:header="709" w:footer="709" w:gutter="0"/>
          <w:cols w:space="708"/>
          <w:docGrid w:linePitch="360"/>
        </w:sectPr>
      </w:pPr>
    </w:p>
    <w:p w14:paraId="32DC12E5" w14:textId="3091D102" w:rsidR="00E87723" w:rsidRDefault="00F83123" w:rsidP="00C91C6B">
      <w:pPr>
        <w:pStyle w:val="P1"/>
        <w:rPr>
          <w:rFonts w:asciiTheme="minorHAnsi" w:hAnsiTheme="minorHAnsi" w:cstheme="minorHAnsi"/>
          <w:sz w:val="22"/>
        </w:rPr>
      </w:pPr>
      <w:r w:rsidRPr="00F83123">
        <w:rPr>
          <w:rFonts w:asciiTheme="minorHAnsi" w:hAnsiTheme="minorHAnsi" w:cstheme="minorHAnsi"/>
          <w:sz w:val="22"/>
        </w:rPr>
        <w:lastRenderedPageBreak/>
        <w:t>Les applications principales des jumeaux numériques définies par l</w:t>
      </w:r>
      <w:r w:rsidR="00201AF3">
        <w:rPr>
          <w:rFonts w:asciiTheme="minorHAnsi" w:hAnsiTheme="minorHAnsi" w:cstheme="minorHAnsi"/>
          <w:sz w:val="22"/>
        </w:rPr>
        <w:t>a</w:t>
      </w:r>
      <w:r w:rsidRPr="00F83123">
        <w:rPr>
          <w:rFonts w:asciiTheme="minorHAnsi" w:hAnsiTheme="minorHAnsi" w:cstheme="minorHAnsi"/>
          <w:sz w:val="22"/>
        </w:rPr>
        <w:t xml:space="preserve"> norme</w:t>
      </w:r>
      <w:r w:rsidR="00201AF3">
        <w:rPr>
          <w:rFonts w:asciiTheme="minorHAnsi" w:hAnsiTheme="minorHAnsi" w:cstheme="minorHAnsi"/>
          <w:sz w:val="22"/>
        </w:rPr>
        <w:t xml:space="preserve"> </w:t>
      </w:r>
      <w:r w:rsidR="00807285" w:rsidRPr="00807285">
        <w:rPr>
          <w:rFonts w:asciiTheme="minorHAnsi" w:hAnsiTheme="minorHAnsi" w:cstheme="minorHAnsi"/>
          <w:sz w:val="22"/>
        </w:rPr>
        <w:t>ISO 23247</w:t>
      </w:r>
      <w:r w:rsidRPr="00F83123">
        <w:rPr>
          <w:rFonts w:asciiTheme="minorHAnsi" w:hAnsiTheme="minorHAnsi" w:cstheme="minorHAnsi"/>
          <w:sz w:val="22"/>
        </w:rPr>
        <w:t xml:space="preserve"> trouvent une correspondance significative avec les besoins identifiés pour le projet AIIDA, bien qu'elles nécessitent une adaptation aux spécificités du système de drone. </w:t>
      </w:r>
      <w:r w:rsidR="00586337" w:rsidRPr="00586337">
        <w:rPr>
          <w:rFonts w:asciiTheme="minorHAnsi" w:hAnsiTheme="minorHAnsi" w:cstheme="minorHAnsi"/>
          <w:sz w:val="22"/>
        </w:rPr>
        <w:t>L</w:t>
      </w:r>
      <w:r w:rsidRPr="00586337">
        <w:rPr>
          <w:rFonts w:asciiTheme="minorHAnsi" w:hAnsiTheme="minorHAnsi" w:cstheme="minorHAnsi"/>
          <w:sz w:val="22"/>
        </w:rPr>
        <w:t xml:space="preserve">'aide à la conduite (B2) et la simulation (B3) </w:t>
      </w:r>
      <w:r w:rsidR="00E87723">
        <w:rPr>
          <w:rFonts w:asciiTheme="minorHAnsi" w:hAnsiTheme="minorHAnsi" w:cstheme="minorHAnsi"/>
          <w:sz w:val="22"/>
        </w:rPr>
        <w:t>décrivent</w:t>
      </w:r>
      <w:r w:rsidRPr="00586337">
        <w:rPr>
          <w:rFonts w:asciiTheme="minorHAnsi" w:hAnsiTheme="minorHAnsi" w:cstheme="minorHAnsi"/>
          <w:sz w:val="22"/>
        </w:rPr>
        <w:t xml:space="preserve"> parfaitement les capacités </w:t>
      </w:r>
      <w:r w:rsidR="00E970E3">
        <w:rPr>
          <w:rFonts w:asciiTheme="minorHAnsi" w:hAnsiTheme="minorHAnsi" w:cstheme="minorHAnsi"/>
          <w:sz w:val="22"/>
        </w:rPr>
        <w:t>de contrôle en temps réel</w:t>
      </w:r>
      <w:r w:rsidR="00FA749E">
        <w:rPr>
          <w:rFonts w:asciiTheme="minorHAnsi" w:hAnsiTheme="minorHAnsi" w:cstheme="minorHAnsi"/>
          <w:sz w:val="22"/>
        </w:rPr>
        <w:t>, de</w:t>
      </w:r>
      <w:r w:rsidR="005E6843">
        <w:rPr>
          <w:rFonts w:asciiTheme="minorHAnsi" w:hAnsiTheme="minorHAnsi" w:cstheme="minorHAnsi"/>
          <w:sz w:val="22"/>
        </w:rPr>
        <w:t xml:space="preserve"> surveillance vidéo et les capacités </w:t>
      </w:r>
      <w:proofErr w:type="spellStart"/>
      <w:r w:rsidR="005E6843">
        <w:rPr>
          <w:rFonts w:asciiTheme="minorHAnsi" w:hAnsiTheme="minorHAnsi" w:cstheme="minorHAnsi"/>
          <w:sz w:val="22"/>
        </w:rPr>
        <w:t>s</w:t>
      </w:r>
      <w:r w:rsidRPr="00586337">
        <w:rPr>
          <w:rFonts w:asciiTheme="minorHAnsi" w:hAnsiTheme="minorHAnsi" w:cstheme="minorHAnsi"/>
          <w:sz w:val="22"/>
        </w:rPr>
        <w:t>imulatives</w:t>
      </w:r>
      <w:proofErr w:type="spellEnd"/>
      <w:r w:rsidRPr="00586337">
        <w:rPr>
          <w:rFonts w:asciiTheme="minorHAnsi" w:hAnsiTheme="minorHAnsi" w:cstheme="minorHAnsi"/>
          <w:sz w:val="22"/>
        </w:rPr>
        <w:t xml:space="preserve"> des jumeaux numériques </w:t>
      </w:r>
      <w:r w:rsidR="00E87723">
        <w:rPr>
          <w:rFonts w:asciiTheme="minorHAnsi" w:hAnsiTheme="minorHAnsi" w:cstheme="minorHAnsi"/>
          <w:sz w:val="22"/>
        </w:rPr>
        <w:t>définies dans la norme</w:t>
      </w:r>
      <w:r w:rsidRPr="00586337">
        <w:rPr>
          <w:rFonts w:asciiTheme="minorHAnsi" w:hAnsiTheme="minorHAnsi" w:cstheme="minorHAnsi"/>
          <w:sz w:val="22"/>
        </w:rPr>
        <w:t>, notamment pour respecter les règles complexes de conduite et interagir avec des modélisations multidisciplin</w:t>
      </w:r>
      <w:r w:rsidRPr="00F83123">
        <w:rPr>
          <w:rFonts w:asciiTheme="minorHAnsi" w:hAnsiTheme="minorHAnsi" w:cstheme="minorHAnsi"/>
          <w:sz w:val="22"/>
        </w:rPr>
        <w:t xml:space="preserve">aires. </w:t>
      </w:r>
    </w:p>
    <w:p w14:paraId="19F50159" w14:textId="25A1EF20" w:rsidR="001974DC" w:rsidRDefault="00F83123" w:rsidP="00C91C6B">
      <w:pPr>
        <w:pStyle w:val="P1"/>
        <w:rPr>
          <w:rFonts w:asciiTheme="minorHAnsi" w:hAnsiTheme="minorHAnsi" w:cstheme="minorHAnsi"/>
          <w:sz w:val="22"/>
        </w:rPr>
      </w:pPr>
      <w:r w:rsidRPr="00F83123">
        <w:rPr>
          <w:rFonts w:asciiTheme="minorHAnsi" w:hAnsiTheme="minorHAnsi" w:cstheme="minorHAnsi"/>
          <w:sz w:val="22"/>
        </w:rPr>
        <w:t>L</w:t>
      </w:r>
      <w:r w:rsidR="001339AA">
        <w:rPr>
          <w:rFonts w:asciiTheme="minorHAnsi" w:hAnsiTheme="minorHAnsi" w:cstheme="minorHAnsi"/>
          <w:sz w:val="22"/>
        </w:rPr>
        <w:t>e besoin</w:t>
      </w:r>
      <w:r w:rsidRPr="00F83123">
        <w:rPr>
          <w:rFonts w:asciiTheme="minorHAnsi" w:hAnsiTheme="minorHAnsi" w:cstheme="minorHAnsi"/>
          <w:sz w:val="22"/>
        </w:rPr>
        <w:t xml:space="preserve"> </w:t>
      </w:r>
      <w:r w:rsidRPr="00F83123">
        <w:rPr>
          <w:rFonts w:asciiTheme="minorHAnsi" w:hAnsiTheme="minorHAnsi" w:cstheme="minorHAnsi"/>
          <w:b/>
          <w:bCs/>
          <w:sz w:val="22"/>
        </w:rPr>
        <w:t>maintenance</w:t>
      </w:r>
      <w:r w:rsidRPr="00F83123">
        <w:rPr>
          <w:rFonts w:asciiTheme="minorHAnsi" w:hAnsiTheme="minorHAnsi" w:cstheme="minorHAnsi"/>
          <w:sz w:val="22"/>
        </w:rPr>
        <w:t xml:space="preserve"> (B4), intégrée </w:t>
      </w:r>
      <w:r w:rsidR="00C66481" w:rsidRPr="00F83123">
        <w:rPr>
          <w:rFonts w:asciiTheme="minorHAnsi" w:hAnsiTheme="minorHAnsi" w:cstheme="minorHAnsi"/>
          <w:sz w:val="22"/>
        </w:rPr>
        <w:t>au jumeau numérique</w:t>
      </w:r>
      <w:r w:rsidRPr="00F83123">
        <w:rPr>
          <w:rFonts w:asciiTheme="minorHAnsi" w:hAnsiTheme="minorHAnsi" w:cstheme="minorHAnsi"/>
          <w:sz w:val="22"/>
        </w:rPr>
        <w:t xml:space="preserve"> </w:t>
      </w:r>
      <w:r w:rsidR="001D6338">
        <w:rPr>
          <w:rFonts w:asciiTheme="minorHAnsi" w:hAnsiTheme="minorHAnsi" w:cstheme="minorHAnsi"/>
          <w:sz w:val="22"/>
        </w:rPr>
        <w:t xml:space="preserve">du projet </w:t>
      </w:r>
      <w:r w:rsidR="00C66481">
        <w:rPr>
          <w:rFonts w:asciiTheme="minorHAnsi" w:hAnsiTheme="minorHAnsi" w:cstheme="minorHAnsi"/>
          <w:sz w:val="22"/>
        </w:rPr>
        <w:t>AIIDA,</w:t>
      </w:r>
      <w:r w:rsidRPr="00F83123">
        <w:rPr>
          <w:rFonts w:asciiTheme="minorHAnsi" w:hAnsiTheme="minorHAnsi" w:cstheme="minorHAnsi"/>
          <w:sz w:val="22"/>
        </w:rPr>
        <w:t xml:space="preserve"> </w:t>
      </w:r>
      <w:r w:rsidR="001D6338">
        <w:rPr>
          <w:rFonts w:asciiTheme="minorHAnsi" w:hAnsiTheme="minorHAnsi" w:cstheme="minorHAnsi"/>
          <w:sz w:val="22"/>
        </w:rPr>
        <w:t xml:space="preserve">correspond aux </w:t>
      </w:r>
      <w:r w:rsidR="0087394B">
        <w:rPr>
          <w:rFonts w:asciiTheme="minorHAnsi" w:hAnsiTheme="minorHAnsi" w:cstheme="minorHAnsi"/>
          <w:sz w:val="22"/>
        </w:rPr>
        <w:t xml:space="preserve">usages de maintenance prédictives et de </w:t>
      </w:r>
      <w:r w:rsidR="001339AA">
        <w:rPr>
          <w:rFonts w:asciiTheme="minorHAnsi" w:hAnsiTheme="minorHAnsi" w:cstheme="minorHAnsi"/>
          <w:sz w:val="22"/>
        </w:rPr>
        <w:t xml:space="preserve">bilan de santé du système </w:t>
      </w:r>
    </w:p>
    <w:p w14:paraId="5314C4BE" w14:textId="77777777" w:rsidR="001974DC" w:rsidRDefault="001974DC" w:rsidP="00C91C6B">
      <w:pPr>
        <w:pStyle w:val="P1"/>
        <w:rPr>
          <w:rFonts w:asciiTheme="minorHAnsi" w:hAnsiTheme="minorHAnsi" w:cstheme="minorHAnsi"/>
          <w:sz w:val="22"/>
        </w:rPr>
      </w:pPr>
    </w:p>
    <w:p w14:paraId="7E4B75B0" w14:textId="097973FF" w:rsidR="00F83123" w:rsidRDefault="00F83123" w:rsidP="00C91C6B">
      <w:pPr>
        <w:pStyle w:val="P1"/>
        <w:rPr>
          <w:rFonts w:asciiTheme="minorHAnsi" w:hAnsiTheme="minorHAnsi" w:cstheme="minorHAnsi"/>
          <w:sz w:val="22"/>
        </w:rPr>
      </w:pPr>
      <w:r w:rsidRPr="00F83123">
        <w:rPr>
          <w:rFonts w:asciiTheme="minorHAnsi" w:hAnsiTheme="minorHAnsi" w:cstheme="minorHAnsi"/>
          <w:sz w:val="22"/>
        </w:rPr>
        <w:t xml:space="preserve"> </w:t>
      </w:r>
      <w:r w:rsidR="002233F2" w:rsidRPr="00F83123">
        <w:rPr>
          <w:rFonts w:asciiTheme="minorHAnsi" w:hAnsiTheme="minorHAnsi" w:cstheme="minorHAnsi"/>
          <w:sz w:val="22"/>
        </w:rPr>
        <w:t xml:space="preserve">L'usage pour la </w:t>
      </w:r>
      <w:r w:rsidR="002233F2" w:rsidRPr="00F83123">
        <w:rPr>
          <w:rFonts w:asciiTheme="minorHAnsi" w:hAnsiTheme="minorHAnsi" w:cstheme="minorHAnsi"/>
          <w:b/>
          <w:bCs/>
          <w:sz w:val="22"/>
        </w:rPr>
        <w:t>formation</w:t>
      </w:r>
      <w:r w:rsidR="002233F2" w:rsidRPr="00F83123">
        <w:rPr>
          <w:rFonts w:asciiTheme="minorHAnsi" w:hAnsiTheme="minorHAnsi" w:cstheme="minorHAnsi"/>
          <w:sz w:val="22"/>
        </w:rPr>
        <w:t xml:space="preserve"> (B1) dépasse</w:t>
      </w:r>
      <w:r w:rsidRPr="00F83123">
        <w:rPr>
          <w:rFonts w:asciiTheme="minorHAnsi" w:hAnsiTheme="minorHAnsi" w:cstheme="minorHAnsi"/>
          <w:sz w:val="22"/>
        </w:rPr>
        <w:t xml:space="preserve"> </w:t>
      </w:r>
      <w:r w:rsidR="00C66481" w:rsidRPr="00F83123">
        <w:rPr>
          <w:rFonts w:asciiTheme="minorHAnsi" w:hAnsiTheme="minorHAnsi" w:cstheme="minorHAnsi"/>
          <w:sz w:val="22"/>
        </w:rPr>
        <w:t>l</w:t>
      </w:r>
      <w:r w:rsidR="00C66481">
        <w:rPr>
          <w:rFonts w:asciiTheme="minorHAnsi" w:hAnsiTheme="minorHAnsi" w:cstheme="minorHAnsi"/>
          <w:sz w:val="22"/>
        </w:rPr>
        <w:t xml:space="preserve">es </w:t>
      </w:r>
      <w:r w:rsidR="00C66481" w:rsidRPr="00F83123">
        <w:rPr>
          <w:rFonts w:asciiTheme="minorHAnsi" w:hAnsiTheme="minorHAnsi" w:cstheme="minorHAnsi"/>
          <w:sz w:val="22"/>
        </w:rPr>
        <w:t>usages</w:t>
      </w:r>
      <w:r w:rsidRPr="00F83123">
        <w:rPr>
          <w:rFonts w:asciiTheme="minorHAnsi" w:hAnsiTheme="minorHAnsi" w:cstheme="minorHAnsi"/>
          <w:sz w:val="22"/>
        </w:rPr>
        <w:t xml:space="preserve"> </w:t>
      </w:r>
      <w:r w:rsidR="002233F2">
        <w:rPr>
          <w:rFonts w:asciiTheme="minorHAnsi" w:hAnsiTheme="minorHAnsi" w:cstheme="minorHAnsi"/>
          <w:sz w:val="22"/>
        </w:rPr>
        <w:t xml:space="preserve">de la </w:t>
      </w:r>
      <w:r w:rsidR="00C66481">
        <w:rPr>
          <w:rFonts w:asciiTheme="minorHAnsi" w:hAnsiTheme="minorHAnsi" w:cstheme="minorHAnsi"/>
          <w:sz w:val="22"/>
        </w:rPr>
        <w:t xml:space="preserve">norme </w:t>
      </w:r>
      <w:r w:rsidR="00C66481" w:rsidRPr="00F83123">
        <w:rPr>
          <w:rFonts w:asciiTheme="minorHAnsi" w:hAnsiTheme="minorHAnsi" w:cstheme="minorHAnsi"/>
          <w:sz w:val="22"/>
        </w:rPr>
        <w:t>en</w:t>
      </w:r>
      <w:r w:rsidRPr="00F83123">
        <w:rPr>
          <w:rFonts w:asciiTheme="minorHAnsi" w:hAnsiTheme="minorHAnsi" w:cstheme="minorHAnsi"/>
          <w:sz w:val="22"/>
        </w:rPr>
        <w:t xml:space="preserve"> </w:t>
      </w:r>
      <w:r w:rsidR="00C66481" w:rsidRPr="00F83123">
        <w:rPr>
          <w:rFonts w:asciiTheme="minorHAnsi" w:hAnsiTheme="minorHAnsi" w:cstheme="minorHAnsi"/>
          <w:sz w:val="22"/>
        </w:rPr>
        <w:t xml:space="preserve">offrant </w:t>
      </w:r>
      <w:r w:rsidR="00C66481">
        <w:rPr>
          <w:rFonts w:asciiTheme="minorHAnsi" w:hAnsiTheme="minorHAnsi" w:cstheme="minorHAnsi"/>
          <w:sz w:val="22"/>
        </w:rPr>
        <w:t>une</w:t>
      </w:r>
      <w:r w:rsidR="002233F2" w:rsidRPr="00F83123">
        <w:rPr>
          <w:rFonts w:asciiTheme="minorHAnsi" w:hAnsiTheme="minorHAnsi" w:cstheme="minorHAnsi"/>
          <w:sz w:val="22"/>
        </w:rPr>
        <w:t xml:space="preserve"> interface graphique interactive pour réduire le temps de formation sur des environnements complexes. Ainsi</w:t>
      </w:r>
      <w:r w:rsidRPr="00F83123">
        <w:rPr>
          <w:rFonts w:asciiTheme="minorHAnsi" w:hAnsiTheme="minorHAnsi" w:cstheme="minorHAnsi"/>
          <w:sz w:val="22"/>
        </w:rPr>
        <w:t xml:space="preserve">, bien que le projet AIIDA partage les fondations des applications génériques des jumeaux numériques, ses besoins spécifiques renforcent les fonctionnalités </w:t>
      </w:r>
      <w:r w:rsidR="006B75C7">
        <w:rPr>
          <w:rFonts w:asciiTheme="minorHAnsi" w:hAnsiTheme="minorHAnsi" w:cstheme="minorHAnsi"/>
          <w:sz w:val="22"/>
        </w:rPr>
        <w:t>de formation</w:t>
      </w:r>
      <w:r w:rsidRPr="00F83123">
        <w:rPr>
          <w:rFonts w:asciiTheme="minorHAnsi" w:hAnsiTheme="minorHAnsi" w:cstheme="minorHAnsi"/>
          <w:sz w:val="22"/>
        </w:rPr>
        <w:t>, la gestion de la complexité et l'interopérabilité des modèles multidisciplinaires.</w:t>
      </w:r>
    </w:p>
    <w:p w14:paraId="7BE680E3" w14:textId="77777777" w:rsidR="00F83123" w:rsidRDefault="00F83123" w:rsidP="00C91C6B">
      <w:pPr>
        <w:pStyle w:val="P1"/>
        <w:rPr>
          <w:rFonts w:asciiTheme="minorHAnsi" w:hAnsiTheme="minorHAnsi" w:cstheme="minorHAnsi"/>
          <w:sz w:val="22"/>
        </w:rPr>
      </w:pPr>
    </w:p>
    <w:p w14:paraId="608ACEBC" w14:textId="77777777" w:rsidR="00C91C6B" w:rsidRPr="00271240" w:rsidRDefault="00C91C6B" w:rsidP="00C91C6B">
      <w:pPr>
        <w:pStyle w:val="P1"/>
        <w:rPr>
          <w:rFonts w:asciiTheme="minorHAnsi" w:hAnsiTheme="minorHAnsi" w:cstheme="minorHAnsi"/>
          <w:sz w:val="22"/>
        </w:rPr>
      </w:pPr>
      <w:r w:rsidRPr="00271240">
        <w:rPr>
          <w:rFonts w:asciiTheme="minorHAnsi" w:hAnsiTheme="minorHAnsi" w:cstheme="minorHAnsi"/>
          <w:sz w:val="22"/>
        </w:rPr>
        <w:t>Après avoir défini les besoins de notre système, j’ai identifié une série d'exigences essentielles pour garantir son bon fonctionnement et sa performance. Ces exigences ont été réparties en deux catégories distinctes : les exigences fonctionnelles et les exigences non fonctionnelles. Les exigences fonctionnelles détaillent les capacités et les fonctionnalités spécifiques que le système doit offrir pour répondre aux besoins des utilisateurs. Les exigences non fonctionnelles, quant à elles, concernent les aspects de performance, de sécurité, de fiabilité et d'autres caractéris</w:t>
      </w:r>
      <w:r>
        <w:rPr>
          <w:rFonts w:asciiTheme="minorHAnsi" w:hAnsiTheme="minorHAnsi" w:cstheme="minorHAnsi"/>
          <w:sz w:val="22"/>
        </w:rPr>
        <w:t>tiques qualitatives du système.</w:t>
      </w:r>
    </w:p>
    <w:p w14:paraId="4829F7C9" w14:textId="77777777" w:rsidR="00C91C6B" w:rsidRDefault="00C91C6B" w:rsidP="00C91C6B">
      <w:pPr>
        <w:pStyle w:val="P1"/>
        <w:rPr>
          <w:rFonts w:asciiTheme="minorHAnsi" w:hAnsiTheme="minorHAnsi" w:cstheme="minorHAnsi"/>
          <w:sz w:val="22"/>
        </w:rPr>
      </w:pPr>
      <w:r w:rsidRPr="00271240">
        <w:rPr>
          <w:rFonts w:asciiTheme="minorHAnsi" w:hAnsiTheme="minorHAnsi" w:cstheme="minorHAnsi"/>
          <w:sz w:val="22"/>
        </w:rPr>
        <w:t>Le tableau suivant présente ces exigences de manière structurée, facilitant ainsi leur comp</w:t>
      </w:r>
      <w:r>
        <w:rPr>
          <w:rFonts w:asciiTheme="minorHAnsi" w:hAnsiTheme="minorHAnsi" w:cstheme="minorHAnsi"/>
          <w:sz w:val="22"/>
        </w:rPr>
        <w:t>réhension et leur mise en œuvre, c</w:t>
      </w:r>
      <w:r w:rsidRPr="00271240">
        <w:rPr>
          <w:rFonts w:asciiTheme="minorHAnsi" w:hAnsiTheme="minorHAnsi" w:cstheme="minorHAnsi"/>
          <w:sz w:val="22"/>
        </w:rPr>
        <w:t>haque exigence a été soigneusement définie pour assurer que le système répondra aux attentes et aux besoins des utilisateurs.</w:t>
      </w:r>
    </w:p>
    <w:p w14:paraId="78EACB17" w14:textId="77777777" w:rsidR="007204C0" w:rsidRDefault="007204C0" w:rsidP="00C91C6B">
      <w:pPr>
        <w:pStyle w:val="P1"/>
        <w:rPr>
          <w:rFonts w:asciiTheme="minorHAnsi" w:hAnsiTheme="minorHAnsi" w:cstheme="minorHAnsi"/>
          <w:sz w:val="22"/>
        </w:rPr>
        <w:sectPr w:rsidR="007204C0" w:rsidSect="007C13A2">
          <w:pgSz w:w="11907" w:h="16840" w:code="9"/>
          <w:pgMar w:top="1418" w:right="1418" w:bottom="1418" w:left="1418" w:header="709" w:footer="709" w:gutter="0"/>
          <w:cols w:space="708"/>
          <w:docGrid w:linePitch="360"/>
        </w:sectPr>
      </w:pPr>
    </w:p>
    <w:p w14:paraId="1AE7FED7" w14:textId="77777777" w:rsidR="00A47024" w:rsidRPr="00271240" w:rsidRDefault="00A47024" w:rsidP="00C91C6B">
      <w:pPr>
        <w:pStyle w:val="P1"/>
        <w:rPr>
          <w:rFonts w:asciiTheme="minorHAnsi" w:hAnsiTheme="minorHAnsi" w:cstheme="minorHAnsi"/>
          <w:sz w:val="22"/>
        </w:rPr>
      </w:pPr>
    </w:p>
    <w:tbl>
      <w:tblPr>
        <w:tblStyle w:val="Grilledutableau1"/>
        <w:tblpPr w:leftFromText="141" w:rightFromText="141" w:vertAnchor="text" w:tblpY="485"/>
        <w:tblW w:w="0" w:type="auto"/>
        <w:tblLayout w:type="fixed"/>
        <w:tblLook w:val="04A0" w:firstRow="1" w:lastRow="0" w:firstColumn="1" w:lastColumn="0" w:noHBand="0" w:noVBand="1"/>
      </w:tblPr>
      <w:tblGrid>
        <w:gridCol w:w="830"/>
        <w:gridCol w:w="17839"/>
        <w:gridCol w:w="2293"/>
      </w:tblGrid>
      <w:tr w:rsidR="00C50585" w:rsidRPr="00A47024" w14:paraId="452AFFD2" w14:textId="77777777" w:rsidTr="00C50585">
        <w:trPr>
          <w:trHeight w:val="20"/>
        </w:trPr>
        <w:tc>
          <w:tcPr>
            <w:tcW w:w="830" w:type="dxa"/>
            <w:hideMark/>
          </w:tcPr>
          <w:p w14:paraId="53E75B1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R.1.1</w:t>
            </w:r>
          </w:p>
        </w:tc>
        <w:tc>
          <w:tcPr>
            <w:tcW w:w="17839" w:type="dxa"/>
            <w:hideMark/>
          </w:tcPr>
          <w:p w14:paraId="6D9F91D8" w14:textId="08878B51" w:rsidR="00A47024" w:rsidRPr="00A47024" w:rsidRDefault="006C1FA6" w:rsidP="00C50585">
            <w:pPr>
              <w:keepLines/>
              <w:spacing w:after="120" w:line="280" w:lineRule="exact"/>
              <w:jc w:val="both"/>
              <w:rPr>
                <w:rFonts w:ascii="Calibri" w:eastAsia="Calibri" w:hAnsi="Calibri" w:cs="Calibri"/>
              </w:rPr>
            </w:pPr>
            <w:r>
              <w:rPr>
                <w:rFonts w:ascii="Calibri" w:eastAsia="Calibri" w:hAnsi="Calibri" w:cs="Calibri"/>
              </w:rPr>
              <w:t>Être</w:t>
            </w:r>
            <w:r w:rsidR="00A47024" w:rsidRPr="00A47024">
              <w:rPr>
                <w:rFonts w:ascii="Calibri" w:eastAsia="Calibri" w:hAnsi="Calibri" w:cs="Calibri"/>
              </w:rPr>
              <w:t xml:space="preserve"> utilisable par du personnel de plusieurs </w:t>
            </w:r>
            <w:r w:rsidR="00DE4ED7">
              <w:rPr>
                <w:rFonts w:ascii="Calibri" w:eastAsia="Calibri" w:hAnsi="Calibri" w:cs="Calibri"/>
              </w:rPr>
              <w:t>corp de métier</w:t>
            </w:r>
          </w:p>
        </w:tc>
        <w:tc>
          <w:tcPr>
            <w:tcW w:w="2293" w:type="dxa"/>
            <w:hideMark/>
          </w:tcPr>
          <w:p w14:paraId="1DAB06A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196C9083" w14:textId="77777777" w:rsidTr="00C50585">
        <w:trPr>
          <w:trHeight w:val="20"/>
        </w:trPr>
        <w:tc>
          <w:tcPr>
            <w:tcW w:w="830" w:type="dxa"/>
            <w:hideMark/>
          </w:tcPr>
          <w:p w14:paraId="1DA4FC4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R.1.2</w:t>
            </w:r>
          </w:p>
        </w:tc>
        <w:tc>
          <w:tcPr>
            <w:tcW w:w="17839" w:type="dxa"/>
            <w:hideMark/>
          </w:tcPr>
          <w:p w14:paraId="5D6DD85F" w14:textId="77D57BFB"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Proposer une </w:t>
            </w:r>
            <w:r w:rsidR="00DE4ED7">
              <w:rPr>
                <w:rFonts w:ascii="Calibri" w:eastAsia="Calibri" w:hAnsi="Calibri" w:cs="Calibri"/>
              </w:rPr>
              <w:t xml:space="preserve">représentation virtuelle de l’avion et de </w:t>
            </w:r>
            <w:r w:rsidR="00DE4ED7" w:rsidRPr="003D6683">
              <w:rPr>
                <w:rFonts w:ascii="Calibri" w:eastAsia="Calibri" w:hAnsi="Calibri" w:cs="Calibri"/>
                <w:highlight w:val="yellow"/>
              </w:rPr>
              <w:t xml:space="preserve">son </w:t>
            </w:r>
            <w:r w:rsidR="006A5CA8">
              <w:rPr>
                <w:rFonts w:ascii="Calibri" w:eastAsia="Calibri" w:hAnsi="Calibri" w:cs="Calibri"/>
              </w:rPr>
              <w:t>environnement</w:t>
            </w:r>
          </w:p>
        </w:tc>
        <w:tc>
          <w:tcPr>
            <w:tcW w:w="2293" w:type="dxa"/>
            <w:hideMark/>
          </w:tcPr>
          <w:p w14:paraId="5A12AC65"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647183AD" w14:textId="77777777" w:rsidTr="00C50585">
        <w:trPr>
          <w:trHeight w:val="20"/>
        </w:trPr>
        <w:tc>
          <w:tcPr>
            <w:tcW w:w="830" w:type="dxa"/>
            <w:hideMark/>
          </w:tcPr>
          <w:p w14:paraId="74F0A1B1" w14:textId="096C6519"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R.1.3</w:t>
            </w:r>
          </w:p>
        </w:tc>
        <w:tc>
          <w:tcPr>
            <w:tcW w:w="17839" w:type="dxa"/>
            <w:hideMark/>
          </w:tcPr>
          <w:p w14:paraId="4E77F4AB" w14:textId="6C45BE06" w:rsidR="00A47024" w:rsidRPr="00A47024" w:rsidRDefault="00A47024" w:rsidP="00C50585">
            <w:pPr>
              <w:keepLines/>
              <w:spacing w:after="120" w:line="280" w:lineRule="exact"/>
              <w:jc w:val="both"/>
              <w:rPr>
                <w:rFonts w:ascii="Calibri" w:eastAsia="Calibri" w:hAnsi="Calibri" w:cs="Calibri"/>
              </w:rPr>
            </w:pPr>
            <w:commentRangeStart w:id="40"/>
            <w:r w:rsidRPr="007D0557">
              <w:rPr>
                <w:rFonts w:ascii="Calibri" w:eastAsia="Calibri" w:hAnsi="Calibri" w:cs="Calibri"/>
                <w:highlight w:val="yellow"/>
              </w:rPr>
              <w:t>Associer à tout éléments d</w:t>
            </w:r>
            <w:r w:rsidR="00DE4ED7" w:rsidRPr="007D0557">
              <w:rPr>
                <w:rFonts w:ascii="Calibri" w:eastAsia="Calibri" w:hAnsi="Calibri" w:cs="Calibri"/>
                <w:highlight w:val="yellow"/>
              </w:rPr>
              <w:t xml:space="preserve">u jumeau </w:t>
            </w:r>
            <w:r w:rsidRPr="007D0557">
              <w:rPr>
                <w:rFonts w:ascii="Calibri" w:eastAsia="Calibri" w:hAnsi="Calibri" w:cs="Calibri"/>
                <w:highlight w:val="yellow"/>
              </w:rPr>
              <w:t>des DIK</w:t>
            </w:r>
            <w:commentRangeEnd w:id="40"/>
            <w:r w:rsidR="0086671F">
              <w:rPr>
                <w:rStyle w:val="Marquedecommentaire"/>
                <w:kern w:val="2"/>
                <w14:ligatures w14:val="standardContextual"/>
              </w:rPr>
              <w:commentReference w:id="40"/>
            </w:r>
          </w:p>
        </w:tc>
        <w:tc>
          <w:tcPr>
            <w:tcW w:w="2293" w:type="dxa"/>
            <w:hideMark/>
          </w:tcPr>
          <w:p w14:paraId="6AF2173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0CC893E9" w14:textId="77777777" w:rsidTr="00C50585">
        <w:trPr>
          <w:trHeight w:val="20"/>
        </w:trPr>
        <w:tc>
          <w:tcPr>
            <w:tcW w:w="830" w:type="dxa"/>
            <w:hideMark/>
          </w:tcPr>
          <w:p w14:paraId="71D576D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R.1.4</w:t>
            </w:r>
          </w:p>
        </w:tc>
        <w:tc>
          <w:tcPr>
            <w:tcW w:w="17839" w:type="dxa"/>
            <w:hideMark/>
          </w:tcPr>
          <w:p w14:paraId="253DCF28" w14:textId="62A894CD"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Associer à tout éléments du </w:t>
            </w:r>
            <w:r w:rsidR="00DE4ED7">
              <w:rPr>
                <w:rFonts w:ascii="Calibri" w:eastAsia="Calibri" w:hAnsi="Calibri" w:cs="Calibri"/>
              </w:rPr>
              <w:t xml:space="preserve">système </w:t>
            </w:r>
            <w:r w:rsidRPr="003D6683">
              <w:rPr>
                <w:rFonts w:ascii="Calibri" w:eastAsia="Calibri" w:hAnsi="Calibri" w:cs="Calibri"/>
                <w:highlight w:val="yellow"/>
              </w:rPr>
              <w:t>une /plusieurs procédures</w:t>
            </w:r>
            <w:r w:rsidR="006A5CA8">
              <w:rPr>
                <w:rFonts w:ascii="Calibri" w:eastAsia="Calibri" w:hAnsi="Calibri" w:cs="Calibri"/>
              </w:rPr>
              <w:t xml:space="preserve"> de vol </w:t>
            </w:r>
          </w:p>
        </w:tc>
        <w:tc>
          <w:tcPr>
            <w:tcW w:w="2293" w:type="dxa"/>
            <w:hideMark/>
          </w:tcPr>
          <w:p w14:paraId="4F410779"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5B9A8D2" w14:textId="77777777" w:rsidTr="00C50585">
        <w:trPr>
          <w:trHeight w:val="20"/>
        </w:trPr>
        <w:tc>
          <w:tcPr>
            <w:tcW w:w="830" w:type="dxa"/>
            <w:hideMark/>
          </w:tcPr>
          <w:p w14:paraId="05DF1B2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R.1.5</w:t>
            </w:r>
          </w:p>
        </w:tc>
        <w:tc>
          <w:tcPr>
            <w:tcW w:w="17839" w:type="dxa"/>
            <w:hideMark/>
          </w:tcPr>
          <w:p w14:paraId="5B2161E9" w14:textId="73518D53"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Afficher les valeurs des capteurs associés </w:t>
            </w:r>
            <w:r w:rsidR="00DE4ED7">
              <w:rPr>
                <w:rFonts w:ascii="Calibri" w:eastAsia="Calibri" w:hAnsi="Calibri" w:cs="Calibri"/>
              </w:rPr>
              <w:t>au drones</w:t>
            </w:r>
          </w:p>
        </w:tc>
        <w:tc>
          <w:tcPr>
            <w:tcW w:w="2293" w:type="dxa"/>
            <w:hideMark/>
          </w:tcPr>
          <w:p w14:paraId="2AB6111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6250C157" w14:textId="77777777" w:rsidTr="00C50585">
        <w:trPr>
          <w:trHeight w:val="20"/>
        </w:trPr>
        <w:tc>
          <w:tcPr>
            <w:tcW w:w="830" w:type="dxa"/>
            <w:hideMark/>
          </w:tcPr>
          <w:p w14:paraId="5E8E4C7D"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R.1.6</w:t>
            </w:r>
          </w:p>
        </w:tc>
        <w:tc>
          <w:tcPr>
            <w:tcW w:w="17839" w:type="dxa"/>
            <w:hideMark/>
          </w:tcPr>
          <w:p w14:paraId="14194D33" w14:textId="3FB28D35"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Est utilisable par </w:t>
            </w:r>
            <w:r w:rsidR="00DE4ED7" w:rsidRPr="00A47024">
              <w:rPr>
                <w:rFonts w:ascii="Calibri" w:eastAsia="Calibri" w:hAnsi="Calibri" w:cs="Calibri"/>
              </w:rPr>
              <w:t>une personne non formée</w:t>
            </w:r>
            <w:r w:rsidRPr="00A47024">
              <w:rPr>
                <w:rFonts w:ascii="Calibri" w:eastAsia="Calibri" w:hAnsi="Calibri" w:cs="Calibri"/>
              </w:rPr>
              <w:t xml:space="preserve"> </w:t>
            </w:r>
            <w:r w:rsidR="006A5CA8">
              <w:rPr>
                <w:rFonts w:ascii="Calibri" w:eastAsia="Calibri" w:hAnsi="Calibri" w:cs="Calibri"/>
              </w:rPr>
              <w:t>à l’usage du</w:t>
            </w:r>
            <w:r w:rsidRPr="00A47024">
              <w:rPr>
                <w:rFonts w:ascii="Calibri" w:eastAsia="Calibri" w:hAnsi="Calibri" w:cs="Calibri"/>
              </w:rPr>
              <w:t xml:space="preserve"> </w:t>
            </w:r>
            <w:r w:rsidR="00DE4ED7">
              <w:rPr>
                <w:rFonts w:ascii="Calibri" w:eastAsia="Calibri" w:hAnsi="Calibri" w:cs="Calibri"/>
              </w:rPr>
              <w:t>drone</w:t>
            </w:r>
          </w:p>
        </w:tc>
        <w:tc>
          <w:tcPr>
            <w:tcW w:w="2293" w:type="dxa"/>
            <w:hideMark/>
          </w:tcPr>
          <w:p w14:paraId="29B365A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05C8D11D" w14:textId="77777777" w:rsidTr="00C50585">
        <w:trPr>
          <w:trHeight w:val="20"/>
        </w:trPr>
        <w:tc>
          <w:tcPr>
            <w:tcW w:w="830" w:type="dxa"/>
            <w:hideMark/>
          </w:tcPr>
          <w:p w14:paraId="4F160D7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R,1,7</w:t>
            </w:r>
          </w:p>
        </w:tc>
        <w:tc>
          <w:tcPr>
            <w:tcW w:w="17839" w:type="dxa"/>
            <w:hideMark/>
          </w:tcPr>
          <w:p w14:paraId="1C101096" w14:textId="34437ADE"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Afficher </w:t>
            </w:r>
            <w:r w:rsidR="003D6683">
              <w:rPr>
                <w:rFonts w:ascii="Calibri" w:eastAsia="Calibri" w:hAnsi="Calibri" w:cs="Calibri"/>
              </w:rPr>
              <w:t xml:space="preserve">les </w:t>
            </w:r>
            <w:r w:rsidRPr="00A47024">
              <w:rPr>
                <w:rFonts w:ascii="Calibri" w:eastAsia="Calibri" w:hAnsi="Calibri" w:cs="Calibri"/>
              </w:rPr>
              <w:t>plans mécaniques</w:t>
            </w:r>
          </w:p>
        </w:tc>
        <w:tc>
          <w:tcPr>
            <w:tcW w:w="2293" w:type="dxa"/>
            <w:hideMark/>
          </w:tcPr>
          <w:p w14:paraId="2F59095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088ED61" w14:textId="77777777" w:rsidTr="00C50585">
        <w:trPr>
          <w:trHeight w:val="20"/>
        </w:trPr>
        <w:tc>
          <w:tcPr>
            <w:tcW w:w="830" w:type="dxa"/>
            <w:hideMark/>
          </w:tcPr>
          <w:p w14:paraId="040AEBFA"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R.1.8</w:t>
            </w:r>
          </w:p>
        </w:tc>
        <w:tc>
          <w:tcPr>
            <w:tcW w:w="17839" w:type="dxa"/>
            <w:hideMark/>
          </w:tcPr>
          <w:p w14:paraId="320B9044"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Intégrer une fonctionnalité de recherche bibliographique qui permet aux utilisateurs de trouver des documents et des références de manière précise et rapide.</w:t>
            </w:r>
          </w:p>
        </w:tc>
        <w:tc>
          <w:tcPr>
            <w:tcW w:w="2293" w:type="dxa"/>
            <w:hideMark/>
          </w:tcPr>
          <w:p w14:paraId="00AA4E4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8BE0D77" w14:textId="77777777" w:rsidTr="00C50585">
        <w:trPr>
          <w:trHeight w:val="20"/>
        </w:trPr>
        <w:tc>
          <w:tcPr>
            <w:tcW w:w="830" w:type="dxa"/>
            <w:hideMark/>
          </w:tcPr>
          <w:p w14:paraId="40076CF1"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R.1.9</w:t>
            </w:r>
          </w:p>
        </w:tc>
        <w:tc>
          <w:tcPr>
            <w:tcW w:w="17839" w:type="dxa"/>
            <w:hideMark/>
          </w:tcPr>
          <w:p w14:paraId="77EB428F" w14:textId="670AD101"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Situer dans le </w:t>
            </w:r>
            <w:r w:rsidR="00DE4ED7">
              <w:rPr>
                <w:rFonts w:ascii="Calibri" w:eastAsia="Calibri" w:hAnsi="Calibri" w:cs="Calibri"/>
              </w:rPr>
              <w:t>drone ou sur la piste</w:t>
            </w:r>
            <w:r w:rsidRPr="00A47024">
              <w:rPr>
                <w:rFonts w:ascii="Calibri" w:eastAsia="Calibri" w:hAnsi="Calibri" w:cs="Calibri"/>
              </w:rPr>
              <w:t xml:space="preserve"> un élément sélectionné</w:t>
            </w:r>
          </w:p>
        </w:tc>
        <w:tc>
          <w:tcPr>
            <w:tcW w:w="2293" w:type="dxa"/>
            <w:hideMark/>
          </w:tcPr>
          <w:p w14:paraId="17656AC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378D994" w14:textId="77777777" w:rsidTr="00C50585">
        <w:trPr>
          <w:trHeight w:val="20"/>
        </w:trPr>
        <w:tc>
          <w:tcPr>
            <w:tcW w:w="830" w:type="dxa"/>
            <w:hideMark/>
          </w:tcPr>
          <w:p w14:paraId="1E175869"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R.2.1</w:t>
            </w:r>
          </w:p>
        </w:tc>
        <w:tc>
          <w:tcPr>
            <w:tcW w:w="17839" w:type="dxa"/>
            <w:hideMark/>
          </w:tcPr>
          <w:p w14:paraId="00A7873F" w14:textId="68F6C8D6"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Récupérer les valeurs des capteurs du </w:t>
            </w:r>
            <w:r w:rsidR="00DE4ED7">
              <w:rPr>
                <w:rFonts w:ascii="Calibri" w:eastAsia="Calibri" w:hAnsi="Calibri" w:cs="Calibri"/>
              </w:rPr>
              <w:t>drone</w:t>
            </w:r>
            <w:r w:rsidRPr="00A47024">
              <w:rPr>
                <w:rFonts w:ascii="Calibri" w:eastAsia="Calibri" w:hAnsi="Calibri" w:cs="Calibri"/>
              </w:rPr>
              <w:t xml:space="preserve"> en temps </w:t>
            </w:r>
            <w:r w:rsidR="00DE4ED7" w:rsidRPr="00A47024">
              <w:rPr>
                <w:rFonts w:ascii="Calibri" w:eastAsia="Calibri" w:hAnsi="Calibri" w:cs="Calibri"/>
              </w:rPr>
              <w:t>réel</w:t>
            </w:r>
          </w:p>
        </w:tc>
        <w:tc>
          <w:tcPr>
            <w:tcW w:w="2293" w:type="dxa"/>
            <w:hideMark/>
          </w:tcPr>
          <w:p w14:paraId="35FC19D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6CEC6B8" w14:textId="77777777" w:rsidTr="00C50585">
        <w:trPr>
          <w:trHeight w:val="20"/>
        </w:trPr>
        <w:tc>
          <w:tcPr>
            <w:tcW w:w="830" w:type="dxa"/>
            <w:hideMark/>
          </w:tcPr>
          <w:p w14:paraId="6E3FBAB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R.2.2</w:t>
            </w:r>
          </w:p>
        </w:tc>
        <w:tc>
          <w:tcPr>
            <w:tcW w:w="17839" w:type="dxa"/>
            <w:hideMark/>
          </w:tcPr>
          <w:p w14:paraId="1DEBB270" w14:textId="664DC529"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Simuler le comportement </w:t>
            </w:r>
            <w:r w:rsidR="00DE4ED7" w:rsidRPr="00A47024">
              <w:rPr>
                <w:rFonts w:ascii="Calibri" w:eastAsia="Calibri" w:hAnsi="Calibri" w:cs="Calibri"/>
              </w:rPr>
              <w:t>d</w:t>
            </w:r>
            <w:r w:rsidR="00DE4ED7">
              <w:rPr>
                <w:rFonts w:ascii="Calibri" w:eastAsia="Calibri" w:hAnsi="Calibri" w:cs="Calibri"/>
              </w:rPr>
              <w:t>u drone</w:t>
            </w:r>
          </w:p>
        </w:tc>
        <w:tc>
          <w:tcPr>
            <w:tcW w:w="2293" w:type="dxa"/>
            <w:hideMark/>
          </w:tcPr>
          <w:p w14:paraId="76293B24"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4A78F019" w14:textId="77777777" w:rsidTr="00C50585">
        <w:trPr>
          <w:trHeight w:val="20"/>
        </w:trPr>
        <w:tc>
          <w:tcPr>
            <w:tcW w:w="830" w:type="dxa"/>
            <w:hideMark/>
          </w:tcPr>
          <w:p w14:paraId="65AA576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R.2.3</w:t>
            </w:r>
          </w:p>
        </w:tc>
        <w:tc>
          <w:tcPr>
            <w:tcW w:w="17839" w:type="dxa"/>
            <w:hideMark/>
          </w:tcPr>
          <w:p w14:paraId="52E742F0" w14:textId="002C85FA" w:rsidR="00A47024" w:rsidRPr="00A47024" w:rsidRDefault="00DE4ED7" w:rsidP="00C50585">
            <w:pPr>
              <w:keepLines/>
              <w:spacing w:after="120" w:line="280" w:lineRule="exact"/>
              <w:jc w:val="both"/>
              <w:rPr>
                <w:rFonts w:ascii="Calibri" w:eastAsia="Calibri" w:hAnsi="Calibri" w:cs="Calibri"/>
              </w:rPr>
            </w:pPr>
            <w:r w:rsidRPr="00A47024">
              <w:rPr>
                <w:rFonts w:ascii="Calibri" w:eastAsia="Calibri" w:hAnsi="Calibri" w:cs="Calibri"/>
              </w:rPr>
              <w:t>Repérer</w:t>
            </w:r>
            <w:r w:rsidR="00A47024" w:rsidRPr="00A47024">
              <w:rPr>
                <w:rFonts w:ascii="Calibri" w:eastAsia="Calibri" w:hAnsi="Calibri" w:cs="Calibri"/>
              </w:rPr>
              <w:t xml:space="preserve"> tout écart entre la simulation et le </w:t>
            </w:r>
            <w:r w:rsidRPr="00A47024">
              <w:rPr>
                <w:rFonts w:ascii="Calibri" w:eastAsia="Calibri" w:hAnsi="Calibri" w:cs="Calibri"/>
              </w:rPr>
              <w:t>réel</w:t>
            </w:r>
          </w:p>
        </w:tc>
        <w:tc>
          <w:tcPr>
            <w:tcW w:w="2293" w:type="dxa"/>
            <w:hideMark/>
          </w:tcPr>
          <w:p w14:paraId="0CFFC01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3AB3E625" w14:textId="77777777" w:rsidTr="00C50585">
        <w:trPr>
          <w:trHeight w:val="20"/>
        </w:trPr>
        <w:tc>
          <w:tcPr>
            <w:tcW w:w="830" w:type="dxa"/>
            <w:hideMark/>
          </w:tcPr>
          <w:p w14:paraId="1C9FBC56" w14:textId="08707259"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w:t>
            </w:r>
            <w:r w:rsidR="00DE4ED7">
              <w:rPr>
                <w:rFonts w:ascii="Calibri" w:eastAsia="Calibri" w:hAnsi="Calibri" w:cs="Calibri"/>
              </w:rPr>
              <w:t>R.2.</w:t>
            </w:r>
            <w:r w:rsidR="00BA4E13">
              <w:rPr>
                <w:rFonts w:ascii="Calibri" w:eastAsia="Calibri" w:hAnsi="Calibri" w:cs="Calibri"/>
              </w:rPr>
              <w:t>4</w:t>
            </w:r>
          </w:p>
        </w:tc>
        <w:tc>
          <w:tcPr>
            <w:tcW w:w="17839" w:type="dxa"/>
            <w:hideMark/>
          </w:tcPr>
          <w:p w14:paraId="3708ED2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Alerter les opérateurs</w:t>
            </w:r>
          </w:p>
        </w:tc>
        <w:tc>
          <w:tcPr>
            <w:tcW w:w="2293" w:type="dxa"/>
            <w:hideMark/>
          </w:tcPr>
          <w:p w14:paraId="6C7E0C89"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01C301B0" w14:textId="77777777" w:rsidTr="00C50585">
        <w:trPr>
          <w:trHeight w:val="20"/>
        </w:trPr>
        <w:tc>
          <w:tcPr>
            <w:tcW w:w="830" w:type="dxa"/>
            <w:hideMark/>
          </w:tcPr>
          <w:p w14:paraId="2290F561" w14:textId="44A08202"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R.2.</w:t>
            </w:r>
            <w:r w:rsidR="00DE4ED7">
              <w:rPr>
                <w:rFonts w:ascii="Calibri" w:eastAsia="Calibri" w:hAnsi="Calibri" w:cs="Calibri"/>
              </w:rPr>
              <w:t>5</w:t>
            </w:r>
          </w:p>
        </w:tc>
        <w:tc>
          <w:tcPr>
            <w:tcW w:w="17839" w:type="dxa"/>
            <w:hideMark/>
          </w:tcPr>
          <w:p w14:paraId="2E225F35" w14:textId="1535A259"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Afficher des valeurs choisi</w:t>
            </w:r>
            <w:r w:rsidR="00BA4E13">
              <w:rPr>
                <w:rFonts w:ascii="Calibri" w:eastAsia="Calibri" w:hAnsi="Calibri" w:cs="Calibri"/>
              </w:rPr>
              <w:t>e</w:t>
            </w:r>
            <w:r w:rsidRPr="00A47024">
              <w:rPr>
                <w:rFonts w:ascii="Calibri" w:eastAsia="Calibri" w:hAnsi="Calibri" w:cs="Calibri"/>
              </w:rPr>
              <w:t>s par les opérateurs</w:t>
            </w:r>
          </w:p>
        </w:tc>
        <w:tc>
          <w:tcPr>
            <w:tcW w:w="2293" w:type="dxa"/>
            <w:hideMark/>
          </w:tcPr>
          <w:p w14:paraId="77AB4D5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5010BC75" w14:textId="77777777" w:rsidTr="00C50585">
        <w:trPr>
          <w:trHeight w:val="20"/>
        </w:trPr>
        <w:tc>
          <w:tcPr>
            <w:tcW w:w="830" w:type="dxa"/>
            <w:hideMark/>
          </w:tcPr>
          <w:p w14:paraId="312472D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R.3.1</w:t>
            </w:r>
          </w:p>
        </w:tc>
        <w:tc>
          <w:tcPr>
            <w:tcW w:w="17839" w:type="dxa"/>
            <w:hideMark/>
          </w:tcPr>
          <w:p w14:paraId="5E55600B" w14:textId="2252A1C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Proposer différentes </w:t>
            </w:r>
            <w:r w:rsidRPr="00BA4E13">
              <w:rPr>
                <w:rFonts w:ascii="Calibri" w:eastAsia="Calibri" w:hAnsi="Calibri" w:cs="Calibri"/>
                <w:highlight w:val="yellow"/>
              </w:rPr>
              <w:t xml:space="preserve">simulations du </w:t>
            </w:r>
            <w:r w:rsidR="00EA3FAA" w:rsidRPr="00BA4E13">
              <w:rPr>
                <w:rFonts w:ascii="Calibri" w:eastAsia="Calibri" w:hAnsi="Calibri" w:cs="Calibri"/>
                <w:highlight w:val="yellow"/>
              </w:rPr>
              <w:t>drone</w:t>
            </w:r>
          </w:p>
        </w:tc>
        <w:tc>
          <w:tcPr>
            <w:tcW w:w="2293" w:type="dxa"/>
            <w:hideMark/>
          </w:tcPr>
          <w:p w14:paraId="0C52659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0435F5EC" w14:textId="77777777" w:rsidTr="00C50585">
        <w:trPr>
          <w:trHeight w:val="20"/>
        </w:trPr>
        <w:tc>
          <w:tcPr>
            <w:tcW w:w="830" w:type="dxa"/>
            <w:hideMark/>
          </w:tcPr>
          <w:p w14:paraId="2D1AA37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R.3.2</w:t>
            </w:r>
          </w:p>
        </w:tc>
        <w:tc>
          <w:tcPr>
            <w:tcW w:w="17839" w:type="dxa"/>
            <w:hideMark/>
          </w:tcPr>
          <w:p w14:paraId="71FE6A64" w14:textId="5CE7B8F1" w:rsidR="00A47024" w:rsidRPr="00A47024" w:rsidRDefault="00DE4ED7" w:rsidP="00C50585">
            <w:pPr>
              <w:keepLines/>
              <w:spacing w:after="120" w:line="280" w:lineRule="exact"/>
              <w:jc w:val="both"/>
              <w:rPr>
                <w:rFonts w:ascii="Calibri" w:eastAsia="Calibri" w:hAnsi="Calibri" w:cs="Calibri"/>
              </w:rPr>
            </w:pPr>
            <w:r w:rsidRPr="00A47024">
              <w:rPr>
                <w:rFonts w:ascii="Calibri" w:eastAsia="Calibri" w:hAnsi="Calibri" w:cs="Calibri"/>
              </w:rPr>
              <w:t>Permettre</w:t>
            </w:r>
            <w:r w:rsidR="00A47024" w:rsidRPr="00A47024">
              <w:rPr>
                <w:rFonts w:ascii="Calibri" w:eastAsia="Calibri" w:hAnsi="Calibri" w:cs="Calibri"/>
              </w:rPr>
              <w:t xml:space="preserve"> le choix des paramètres de simulations</w:t>
            </w:r>
          </w:p>
        </w:tc>
        <w:tc>
          <w:tcPr>
            <w:tcW w:w="2293" w:type="dxa"/>
            <w:hideMark/>
          </w:tcPr>
          <w:p w14:paraId="48446DD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090CB0C7" w14:textId="77777777" w:rsidTr="00C50585">
        <w:trPr>
          <w:trHeight w:val="20"/>
        </w:trPr>
        <w:tc>
          <w:tcPr>
            <w:tcW w:w="830" w:type="dxa"/>
            <w:hideMark/>
          </w:tcPr>
          <w:p w14:paraId="2528100A"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R.3.3</w:t>
            </w:r>
          </w:p>
        </w:tc>
        <w:tc>
          <w:tcPr>
            <w:tcW w:w="17839" w:type="dxa"/>
            <w:hideMark/>
          </w:tcPr>
          <w:p w14:paraId="0CFC170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Afficher les résultats des simulations</w:t>
            </w:r>
          </w:p>
        </w:tc>
        <w:tc>
          <w:tcPr>
            <w:tcW w:w="2293" w:type="dxa"/>
            <w:hideMark/>
          </w:tcPr>
          <w:p w14:paraId="3E0CB87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0411BF12" w14:textId="77777777" w:rsidTr="00C50585">
        <w:trPr>
          <w:trHeight w:val="20"/>
        </w:trPr>
        <w:tc>
          <w:tcPr>
            <w:tcW w:w="830" w:type="dxa"/>
            <w:hideMark/>
          </w:tcPr>
          <w:p w14:paraId="46E68115"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R.3.4</w:t>
            </w:r>
          </w:p>
        </w:tc>
        <w:tc>
          <w:tcPr>
            <w:tcW w:w="17839" w:type="dxa"/>
            <w:hideMark/>
          </w:tcPr>
          <w:p w14:paraId="13F2E4B7" w14:textId="779D0F02"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Comparer les résultats de la simulation avec les données réelles du </w:t>
            </w:r>
            <w:r w:rsidR="000840FB">
              <w:rPr>
                <w:rFonts w:ascii="Calibri" w:eastAsia="Calibri" w:hAnsi="Calibri" w:cs="Calibri"/>
              </w:rPr>
              <w:t>drone</w:t>
            </w:r>
            <w:r w:rsidRPr="00A47024">
              <w:rPr>
                <w:rFonts w:ascii="Calibri" w:eastAsia="Calibri" w:hAnsi="Calibri" w:cs="Calibri"/>
              </w:rPr>
              <w:t>.</w:t>
            </w:r>
          </w:p>
        </w:tc>
        <w:tc>
          <w:tcPr>
            <w:tcW w:w="2293" w:type="dxa"/>
            <w:hideMark/>
          </w:tcPr>
          <w:p w14:paraId="683CEB0A"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7EEEA0F3" w14:textId="77777777" w:rsidTr="00C50585">
        <w:trPr>
          <w:trHeight w:val="20"/>
        </w:trPr>
        <w:tc>
          <w:tcPr>
            <w:tcW w:w="830" w:type="dxa"/>
            <w:hideMark/>
          </w:tcPr>
          <w:p w14:paraId="37DBC04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R.4.1</w:t>
            </w:r>
          </w:p>
        </w:tc>
        <w:tc>
          <w:tcPr>
            <w:tcW w:w="17839" w:type="dxa"/>
            <w:hideMark/>
          </w:tcPr>
          <w:p w14:paraId="046B1F43"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Intégrer un calendrier de maintenance</w:t>
            </w:r>
          </w:p>
        </w:tc>
        <w:tc>
          <w:tcPr>
            <w:tcW w:w="2293" w:type="dxa"/>
            <w:hideMark/>
          </w:tcPr>
          <w:p w14:paraId="1C9AEFC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 Fonctionnelle</w:t>
            </w:r>
          </w:p>
        </w:tc>
      </w:tr>
      <w:tr w:rsidR="00C50585" w:rsidRPr="00A47024" w14:paraId="7662B282" w14:textId="77777777" w:rsidTr="00C50585">
        <w:trPr>
          <w:trHeight w:val="20"/>
        </w:trPr>
        <w:tc>
          <w:tcPr>
            <w:tcW w:w="830" w:type="dxa"/>
            <w:hideMark/>
          </w:tcPr>
          <w:p w14:paraId="23A198C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R.4.2</w:t>
            </w:r>
          </w:p>
        </w:tc>
        <w:tc>
          <w:tcPr>
            <w:tcW w:w="17839" w:type="dxa"/>
            <w:hideMark/>
          </w:tcPr>
          <w:p w14:paraId="096F69CF" w14:textId="38683E7B"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Intégrer une base de </w:t>
            </w:r>
            <w:r w:rsidR="00DE4ED7" w:rsidRPr="00A47024">
              <w:rPr>
                <w:rFonts w:ascii="Calibri" w:eastAsia="Calibri" w:hAnsi="Calibri" w:cs="Calibri"/>
              </w:rPr>
              <w:t>données</w:t>
            </w:r>
            <w:r w:rsidRPr="00A47024">
              <w:rPr>
                <w:rFonts w:ascii="Calibri" w:eastAsia="Calibri" w:hAnsi="Calibri" w:cs="Calibri"/>
              </w:rPr>
              <w:t xml:space="preserve"> de maintenance sur le </w:t>
            </w:r>
            <w:r w:rsidR="000840FB">
              <w:rPr>
                <w:rFonts w:ascii="Calibri" w:eastAsia="Calibri" w:hAnsi="Calibri" w:cs="Calibri"/>
              </w:rPr>
              <w:t>drone</w:t>
            </w:r>
          </w:p>
        </w:tc>
        <w:tc>
          <w:tcPr>
            <w:tcW w:w="2293" w:type="dxa"/>
            <w:hideMark/>
          </w:tcPr>
          <w:p w14:paraId="123AD74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0748031F" w14:textId="77777777" w:rsidTr="00C50585">
        <w:trPr>
          <w:trHeight w:val="20"/>
        </w:trPr>
        <w:tc>
          <w:tcPr>
            <w:tcW w:w="830" w:type="dxa"/>
            <w:hideMark/>
          </w:tcPr>
          <w:p w14:paraId="43672A0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R.4.3</w:t>
            </w:r>
          </w:p>
        </w:tc>
        <w:tc>
          <w:tcPr>
            <w:tcW w:w="17839" w:type="dxa"/>
            <w:hideMark/>
          </w:tcPr>
          <w:p w14:paraId="67C316BE" w14:textId="3CDF542E"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Associer les opérations de maintenances aux éléments du </w:t>
            </w:r>
            <w:r w:rsidR="000840FB">
              <w:rPr>
                <w:rFonts w:ascii="Calibri" w:eastAsia="Calibri" w:hAnsi="Calibri" w:cs="Calibri"/>
              </w:rPr>
              <w:t>drone et de la piste</w:t>
            </w:r>
          </w:p>
        </w:tc>
        <w:tc>
          <w:tcPr>
            <w:tcW w:w="2293" w:type="dxa"/>
            <w:hideMark/>
          </w:tcPr>
          <w:p w14:paraId="424C619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6DB2459B" w14:textId="77777777" w:rsidTr="00C50585">
        <w:trPr>
          <w:trHeight w:val="20"/>
        </w:trPr>
        <w:tc>
          <w:tcPr>
            <w:tcW w:w="830" w:type="dxa"/>
            <w:hideMark/>
          </w:tcPr>
          <w:p w14:paraId="70AC710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R.4.3</w:t>
            </w:r>
          </w:p>
        </w:tc>
        <w:tc>
          <w:tcPr>
            <w:tcW w:w="17839" w:type="dxa"/>
            <w:hideMark/>
          </w:tcPr>
          <w:p w14:paraId="22785523"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Alerter les opérateurs en cas de maintenance </w:t>
            </w:r>
          </w:p>
        </w:tc>
        <w:tc>
          <w:tcPr>
            <w:tcW w:w="2293" w:type="dxa"/>
            <w:hideMark/>
          </w:tcPr>
          <w:p w14:paraId="7D66D97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2B6353AD" w14:textId="77777777" w:rsidTr="00C50585">
        <w:trPr>
          <w:trHeight w:val="20"/>
        </w:trPr>
        <w:tc>
          <w:tcPr>
            <w:tcW w:w="830" w:type="dxa"/>
            <w:hideMark/>
          </w:tcPr>
          <w:p w14:paraId="6B254A4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R.5.1</w:t>
            </w:r>
          </w:p>
        </w:tc>
        <w:tc>
          <w:tcPr>
            <w:tcW w:w="17839" w:type="dxa"/>
            <w:hideMark/>
          </w:tcPr>
          <w:p w14:paraId="10A0B469" w14:textId="3807B31C" w:rsidR="00A47024" w:rsidRPr="00A47024" w:rsidRDefault="000840FB" w:rsidP="00C50585">
            <w:pPr>
              <w:keepLines/>
              <w:spacing w:after="120" w:line="280" w:lineRule="exact"/>
              <w:jc w:val="both"/>
              <w:rPr>
                <w:rFonts w:ascii="Calibri" w:eastAsia="Calibri" w:hAnsi="Calibri" w:cs="Calibri"/>
              </w:rPr>
            </w:pPr>
            <w:r>
              <w:rPr>
                <w:rFonts w:ascii="Calibri" w:eastAsia="Calibri" w:hAnsi="Calibri" w:cs="Calibri"/>
              </w:rPr>
              <w:t>Le jumeau est u</w:t>
            </w:r>
            <w:r w:rsidR="00A47024" w:rsidRPr="00A47024">
              <w:rPr>
                <w:rFonts w:ascii="Calibri" w:eastAsia="Calibri" w:hAnsi="Calibri" w:cs="Calibri"/>
              </w:rPr>
              <w:t xml:space="preserve">tilisable sans formation </w:t>
            </w:r>
            <w:r w:rsidR="00DE4ED7" w:rsidRPr="00A47024">
              <w:rPr>
                <w:rFonts w:ascii="Calibri" w:eastAsia="Calibri" w:hAnsi="Calibri" w:cs="Calibri"/>
              </w:rPr>
              <w:t>au préalable</w:t>
            </w:r>
          </w:p>
        </w:tc>
        <w:tc>
          <w:tcPr>
            <w:tcW w:w="2293" w:type="dxa"/>
            <w:hideMark/>
          </w:tcPr>
          <w:p w14:paraId="0035CF6E"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2A1C6B74" w14:textId="77777777" w:rsidTr="00C50585">
        <w:trPr>
          <w:trHeight w:val="20"/>
        </w:trPr>
        <w:tc>
          <w:tcPr>
            <w:tcW w:w="830" w:type="dxa"/>
            <w:hideMark/>
          </w:tcPr>
          <w:p w14:paraId="1C8DEDD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R.5.2</w:t>
            </w:r>
          </w:p>
        </w:tc>
        <w:tc>
          <w:tcPr>
            <w:tcW w:w="17839" w:type="dxa"/>
            <w:hideMark/>
          </w:tcPr>
          <w:p w14:paraId="0BEA18BE" w14:textId="5CBA7ACF"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Les utilisateurs doivent pouvoir échanger des </w:t>
            </w:r>
            <w:r w:rsidR="00DE4ED7" w:rsidRPr="00A47024">
              <w:rPr>
                <w:rFonts w:ascii="Calibri" w:eastAsia="Calibri" w:hAnsi="Calibri" w:cs="Calibri"/>
              </w:rPr>
              <w:t>messages en</w:t>
            </w:r>
            <w:r w:rsidRPr="00A47024">
              <w:rPr>
                <w:rFonts w:ascii="Calibri" w:eastAsia="Calibri" w:hAnsi="Calibri" w:cs="Calibri"/>
              </w:rPr>
              <w:t xml:space="preserve"> temps réel.</w:t>
            </w:r>
          </w:p>
        </w:tc>
        <w:tc>
          <w:tcPr>
            <w:tcW w:w="2293" w:type="dxa"/>
            <w:hideMark/>
          </w:tcPr>
          <w:p w14:paraId="2EC3D703"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6B9D7458" w14:textId="77777777" w:rsidTr="00C50585">
        <w:trPr>
          <w:trHeight w:val="20"/>
        </w:trPr>
        <w:tc>
          <w:tcPr>
            <w:tcW w:w="830" w:type="dxa"/>
            <w:hideMark/>
          </w:tcPr>
          <w:p w14:paraId="1F53010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R.5.3</w:t>
            </w:r>
          </w:p>
        </w:tc>
        <w:tc>
          <w:tcPr>
            <w:tcW w:w="17839" w:type="dxa"/>
            <w:hideMark/>
          </w:tcPr>
          <w:p w14:paraId="4E5C4D9A" w14:textId="27A80EF5"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Intégrer un espace de travail collaboratif où les utilisateurs peuvent partager des documents, des notes, et des idées en temps </w:t>
            </w:r>
            <w:r w:rsidR="00DE4ED7" w:rsidRPr="00A47024">
              <w:rPr>
                <w:rFonts w:ascii="Calibri" w:eastAsia="Calibri" w:hAnsi="Calibri" w:cs="Calibri"/>
              </w:rPr>
              <w:t>réel (</w:t>
            </w:r>
            <w:r w:rsidRPr="00A47024">
              <w:rPr>
                <w:rFonts w:ascii="Calibri" w:eastAsia="Calibri" w:hAnsi="Calibri" w:cs="Calibri"/>
              </w:rPr>
              <w:t>DI</w:t>
            </w:r>
            <w:r w:rsidR="000840FB">
              <w:rPr>
                <w:rFonts w:ascii="Calibri" w:eastAsia="Calibri" w:hAnsi="Calibri" w:cs="Calibri"/>
              </w:rPr>
              <w:t>K</w:t>
            </w:r>
            <w:r w:rsidRPr="00A47024">
              <w:rPr>
                <w:rFonts w:ascii="Calibri" w:eastAsia="Calibri" w:hAnsi="Calibri" w:cs="Calibri"/>
              </w:rPr>
              <w:t>).</w:t>
            </w:r>
          </w:p>
        </w:tc>
        <w:tc>
          <w:tcPr>
            <w:tcW w:w="2293" w:type="dxa"/>
            <w:hideMark/>
          </w:tcPr>
          <w:p w14:paraId="4619ECC7"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3CAB8B7E" w14:textId="77777777" w:rsidTr="00C50585">
        <w:trPr>
          <w:trHeight w:val="450"/>
        </w:trPr>
        <w:tc>
          <w:tcPr>
            <w:tcW w:w="830" w:type="dxa"/>
            <w:vMerge w:val="restart"/>
            <w:hideMark/>
          </w:tcPr>
          <w:p w14:paraId="12853CF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R.5.4</w:t>
            </w:r>
          </w:p>
        </w:tc>
        <w:tc>
          <w:tcPr>
            <w:tcW w:w="17839" w:type="dxa"/>
            <w:vMerge w:val="restart"/>
            <w:hideMark/>
          </w:tcPr>
          <w:p w14:paraId="1C7FD5D3"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Gérer les droits d'accès pour contrôler qui peut voir, modifier, et partager les documents et les informations.</w:t>
            </w:r>
          </w:p>
        </w:tc>
        <w:tc>
          <w:tcPr>
            <w:tcW w:w="2293" w:type="dxa"/>
            <w:vMerge w:val="restart"/>
            <w:hideMark/>
          </w:tcPr>
          <w:p w14:paraId="6F3AC52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3F3F5336" w14:textId="77777777" w:rsidTr="00C50585">
        <w:trPr>
          <w:trHeight w:val="450"/>
        </w:trPr>
        <w:tc>
          <w:tcPr>
            <w:tcW w:w="830" w:type="dxa"/>
            <w:vMerge/>
            <w:hideMark/>
          </w:tcPr>
          <w:p w14:paraId="1C133E83" w14:textId="77777777" w:rsidR="00A47024" w:rsidRPr="00A47024" w:rsidRDefault="00A47024" w:rsidP="00C50585">
            <w:pPr>
              <w:keepLines/>
              <w:spacing w:after="120" w:line="280" w:lineRule="exact"/>
              <w:jc w:val="both"/>
              <w:rPr>
                <w:rFonts w:ascii="Calibri" w:eastAsia="Calibri" w:hAnsi="Calibri" w:cs="Calibri"/>
              </w:rPr>
            </w:pPr>
          </w:p>
        </w:tc>
        <w:tc>
          <w:tcPr>
            <w:tcW w:w="17839" w:type="dxa"/>
            <w:vMerge/>
            <w:hideMark/>
          </w:tcPr>
          <w:p w14:paraId="2951E3FC" w14:textId="77777777" w:rsidR="00A47024" w:rsidRPr="00A47024" w:rsidRDefault="00A47024" w:rsidP="00C50585">
            <w:pPr>
              <w:keepLines/>
              <w:spacing w:after="120" w:line="280" w:lineRule="exact"/>
              <w:jc w:val="both"/>
              <w:rPr>
                <w:rFonts w:ascii="Calibri" w:eastAsia="Calibri" w:hAnsi="Calibri" w:cs="Calibri"/>
              </w:rPr>
            </w:pPr>
          </w:p>
        </w:tc>
        <w:tc>
          <w:tcPr>
            <w:tcW w:w="2293" w:type="dxa"/>
            <w:vMerge/>
            <w:hideMark/>
          </w:tcPr>
          <w:p w14:paraId="45A3FD75" w14:textId="77777777" w:rsidR="00A47024" w:rsidRPr="00A47024" w:rsidRDefault="00A47024" w:rsidP="00C50585">
            <w:pPr>
              <w:keepLines/>
              <w:spacing w:after="120" w:line="280" w:lineRule="exact"/>
              <w:jc w:val="both"/>
              <w:rPr>
                <w:rFonts w:ascii="Calibri" w:eastAsia="Calibri" w:hAnsi="Calibri" w:cs="Calibri"/>
              </w:rPr>
            </w:pPr>
          </w:p>
        </w:tc>
      </w:tr>
      <w:tr w:rsidR="00C50585" w:rsidRPr="00A47024" w14:paraId="494F4F07" w14:textId="77777777" w:rsidTr="00C50585">
        <w:trPr>
          <w:trHeight w:val="20"/>
        </w:trPr>
        <w:tc>
          <w:tcPr>
            <w:tcW w:w="830" w:type="dxa"/>
            <w:hideMark/>
          </w:tcPr>
          <w:p w14:paraId="7B68130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R.6.1</w:t>
            </w:r>
          </w:p>
        </w:tc>
        <w:tc>
          <w:tcPr>
            <w:tcW w:w="17839" w:type="dxa"/>
            <w:hideMark/>
          </w:tcPr>
          <w:p w14:paraId="62B01B7C"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Le système doit être disponible 99% du temps et garantir que les informations de maintenance sont mises à jour en temps réel.</w:t>
            </w:r>
          </w:p>
        </w:tc>
        <w:tc>
          <w:tcPr>
            <w:tcW w:w="2293" w:type="dxa"/>
            <w:hideMark/>
          </w:tcPr>
          <w:p w14:paraId="191B59C3"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Non Fonctionnelle</w:t>
            </w:r>
          </w:p>
        </w:tc>
      </w:tr>
      <w:tr w:rsidR="00C50585" w:rsidRPr="00A47024" w14:paraId="04EA445A" w14:textId="77777777" w:rsidTr="00C50585">
        <w:trPr>
          <w:trHeight w:val="20"/>
        </w:trPr>
        <w:tc>
          <w:tcPr>
            <w:tcW w:w="830" w:type="dxa"/>
            <w:hideMark/>
          </w:tcPr>
          <w:p w14:paraId="02979A6F"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R.6.2</w:t>
            </w:r>
          </w:p>
        </w:tc>
        <w:tc>
          <w:tcPr>
            <w:tcW w:w="17839" w:type="dxa"/>
            <w:hideMark/>
          </w:tcPr>
          <w:p w14:paraId="0D0C5477" w14:textId="644D8FB6"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Les utilisateurs doivent pouvoir modifier le modèle 3D d</w:t>
            </w:r>
            <w:r w:rsidR="000840FB">
              <w:rPr>
                <w:rFonts w:ascii="Calibri" w:eastAsia="Calibri" w:hAnsi="Calibri" w:cs="Calibri"/>
              </w:rPr>
              <w:t xml:space="preserve">u drone ou de la piste </w:t>
            </w:r>
            <w:r w:rsidRPr="00A47024">
              <w:rPr>
                <w:rFonts w:ascii="Calibri" w:eastAsia="Calibri" w:hAnsi="Calibri" w:cs="Calibri"/>
              </w:rPr>
              <w:t>pour refléter les changements physiques ou les mises à jour.</w:t>
            </w:r>
          </w:p>
        </w:tc>
        <w:tc>
          <w:tcPr>
            <w:tcW w:w="2293" w:type="dxa"/>
            <w:hideMark/>
          </w:tcPr>
          <w:p w14:paraId="2D111F4B"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39082ACB" w14:textId="77777777" w:rsidTr="00C50585">
        <w:trPr>
          <w:trHeight w:val="20"/>
        </w:trPr>
        <w:tc>
          <w:tcPr>
            <w:tcW w:w="830" w:type="dxa"/>
            <w:hideMark/>
          </w:tcPr>
          <w:p w14:paraId="2A4CD93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R.6.3</w:t>
            </w:r>
          </w:p>
        </w:tc>
        <w:tc>
          <w:tcPr>
            <w:tcW w:w="17839" w:type="dxa"/>
            <w:hideMark/>
          </w:tcPr>
          <w:p w14:paraId="6135209A"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Les utilisateurs doivent pouvoir mettre à jour la base de données avec de nouvelles informations ou corrections.</w:t>
            </w:r>
          </w:p>
        </w:tc>
        <w:tc>
          <w:tcPr>
            <w:tcW w:w="2293" w:type="dxa"/>
            <w:hideMark/>
          </w:tcPr>
          <w:p w14:paraId="4E30967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7D806F76" w14:textId="77777777" w:rsidTr="00C50585">
        <w:trPr>
          <w:trHeight w:val="20"/>
        </w:trPr>
        <w:tc>
          <w:tcPr>
            <w:tcW w:w="830" w:type="dxa"/>
            <w:hideMark/>
          </w:tcPr>
          <w:p w14:paraId="095E7B00"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R.6.4</w:t>
            </w:r>
          </w:p>
        </w:tc>
        <w:tc>
          <w:tcPr>
            <w:tcW w:w="17839" w:type="dxa"/>
            <w:hideMark/>
          </w:tcPr>
          <w:p w14:paraId="08A16CE5"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Les utilisateurs doivent pouvoir ajouter, supprimer ou modifier les modules du jumeau numérique pour s'adapter aux nouvelles exigences.</w:t>
            </w:r>
          </w:p>
        </w:tc>
        <w:tc>
          <w:tcPr>
            <w:tcW w:w="2293" w:type="dxa"/>
            <w:hideMark/>
          </w:tcPr>
          <w:p w14:paraId="33DB4204"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r w:rsidR="00C50585" w:rsidRPr="00A47024" w14:paraId="47858585" w14:textId="77777777" w:rsidTr="00C50585">
        <w:trPr>
          <w:trHeight w:val="20"/>
        </w:trPr>
        <w:tc>
          <w:tcPr>
            <w:tcW w:w="830" w:type="dxa"/>
            <w:hideMark/>
          </w:tcPr>
          <w:p w14:paraId="4341042B" w14:textId="0B80A978"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R.6.5</w:t>
            </w:r>
          </w:p>
        </w:tc>
        <w:tc>
          <w:tcPr>
            <w:tcW w:w="17839" w:type="dxa"/>
            <w:hideMark/>
          </w:tcPr>
          <w:p w14:paraId="3049BAAA" w14:textId="3790B085"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 xml:space="preserve">Les utilisateurs doivent pouvoir réorganiser l'architecture du jumeau </w:t>
            </w:r>
            <w:r w:rsidR="000840FB" w:rsidRPr="00A47024">
              <w:rPr>
                <w:rFonts w:ascii="Calibri" w:eastAsia="Calibri" w:hAnsi="Calibri" w:cs="Calibri"/>
              </w:rPr>
              <w:t>numérique.</w:t>
            </w:r>
          </w:p>
        </w:tc>
        <w:tc>
          <w:tcPr>
            <w:tcW w:w="2293" w:type="dxa"/>
            <w:hideMark/>
          </w:tcPr>
          <w:p w14:paraId="178AEBD2" w14:textId="77777777" w:rsidR="00A47024" w:rsidRPr="00A47024" w:rsidRDefault="00A47024" w:rsidP="00C50585">
            <w:pPr>
              <w:keepLines/>
              <w:spacing w:after="120" w:line="280" w:lineRule="exact"/>
              <w:jc w:val="both"/>
              <w:rPr>
                <w:rFonts w:ascii="Calibri" w:eastAsia="Calibri" w:hAnsi="Calibri" w:cs="Calibri"/>
              </w:rPr>
            </w:pPr>
            <w:r w:rsidRPr="00A47024">
              <w:rPr>
                <w:rFonts w:ascii="Calibri" w:eastAsia="Calibri" w:hAnsi="Calibri" w:cs="Calibri"/>
              </w:rPr>
              <w:t>Fonctionnelle</w:t>
            </w:r>
          </w:p>
        </w:tc>
      </w:tr>
    </w:tbl>
    <w:p w14:paraId="211F9A18" w14:textId="6C14F5C0" w:rsidR="00EB2A70" w:rsidRDefault="00EB2A70" w:rsidP="00EB2A70"/>
    <w:p w14:paraId="157DB07C" w14:textId="77777777" w:rsidR="000840FB" w:rsidRDefault="000840FB" w:rsidP="00EB2A70"/>
    <w:p w14:paraId="14040768" w14:textId="77777777" w:rsidR="000840FB" w:rsidRDefault="000840FB" w:rsidP="00EB2A70"/>
    <w:p w14:paraId="13731807" w14:textId="77777777" w:rsidR="000840FB" w:rsidRDefault="000840FB" w:rsidP="00EB2A70"/>
    <w:p w14:paraId="1FFE255A" w14:textId="77777777" w:rsidR="000840FB" w:rsidRDefault="000840FB" w:rsidP="00EB2A70"/>
    <w:p w14:paraId="34BD8230" w14:textId="77777777" w:rsidR="000840FB" w:rsidRDefault="000840FB" w:rsidP="00EB2A70"/>
    <w:p w14:paraId="39061AA4" w14:textId="77777777" w:rsidR="000840FB" w:rsidRDefault="000840FB" w:rsidP="00EB2A70"/>
    <w:p w14:paraId="316A2E5B" w14:textId="77777777" w:rsidR="000840FB" w:rsidRDefault="000840FB" w:rsidP="00EB2A70"/>
    <w:p w14:paraId="64457654" w14:textId="77777777" w:rsidR="000840FB" w:rsidRDefault="000840FB" w:rsidP="00EB2A70"/>
    <w:p w14:paraId="49E1653A" w14:textId="77777777" w:rsidR="000840FB" w:rsidRDefault="000840FB" w:rsidP="00EB2A70"/>
    <w:p w14:paraId="6816B62D" w14:textId="77777777" w:rsidR="000840FB" w:rsidRDefault="000840FB" w:rsidP="00EB2A70"/>
    <w:p w14:paraId="27C61E1F" w14:textId="77777777" w:rsidR="000840FB" w:rsidRDefault="000840FB" w:rsidP="00EB2A70"/>
    <w:p w14:paraId="66339392" w14:textId="77777777" w:rsidR="000840FB" w:rsidRDefault="000840FB" w:rsidP="00EB2A70"/>
    <w:p w14:paraId="1DEC00B9" w14:textId="77777777" w:rsidR="000840FB" w:rsidRDefault="000840FB" w:rsidP="00EB2A70"/>
    <w:p w14:paraId="34AB75EB" w14:textId="77777777" w:rsidR="000840FB" w:rsidRDefault="000840FB" w:rsidP="00EB2A70"/>
    <w:p w14:paraId="56BB2531" w14:textId="77777777" w:rsidR="000840FB" w:rsidRDefault="000840FB" w:rsidP="00EB2A70"/>
    <w:p w14:paraId="4F8F18EA" w14:textId="77777777" w:rsidR="000840FB" w:rsidRDefault="000840FB" w:rsidP="00EB2A70"/>
    <w:p w14:paraId="1ACDE2BE" w14:textId="77777777" w:rsidR="000840FB" w:rsidRDefault="000840FB" w:rsidP="00EB2A70"/>
    <w:p w14:paraId="3FE3C540" w14:textId="77777777" w:rsidR="000840FB" w:rsidRDefault="000840FB" w:rsidP="00EB2A70"/>
    <w:p w14:paraId="11D43A18" w14:textId="77777777" w:rsidR="000840FB" w:rsidRDefault="000840FB" w:rsidP="00EB2A70"/>
    <w:p w14:paraId="5173420C" w14:textId="77777777" w:rsidR="000840FB" w:rsidRDefault="000840FB" w:rsidP="00EB2A70"/>
    <w:p w14:paraId="68711199" w14:textId="77777777" w:rsidR="000840FB" w:rsidRDefault="000840FB" w:rsidP="00EB2A70"/>
    <w:p w14:paraId="735ADDFA" w14:textId="77777777" w:rsidR="000840FB" w:rsidRDefault="000840FB" w:rsidP="00EB2A70"/>
    <w:p w14:paraId="0290AEE5" w14:textId="77777777" w:rsidR="000840FB" w:rsidRDefault="000840FB" w:rsidP="00EB2A70"/>
    <w:p w14:paraId="1DFB1973" w14:textId="77777777" w:rsidR="000840FB" w:rsidRDefault="000840FB" w:rsidP="00EB2A70"/>
    <w:p w14:paraId="7887C93B" w14:textId="77777777" w:rsidR="000840FB" w:rsidRDefault="000840FB" w:rsidP="00EB2A70"/>
    <w:p w14:paraId="0898AF9F" w14:textId="77777777" w:rsidR="000840FB" w:rsidRDefault="000840FB" w:rsidP="00EB2A70"/>
    <w:p w14:paraId="6DB0055F" w14:textId="77777777" w:rsidR="000840FB" w:rsidRDefault="000840FB" w:rsidP="00EB2A70"/>
    <w:p w14:paraId="4C8C5AA5" w14:textId="77777777" w:rsidR="000840FB" w:rsidRDefault="000840FB" w:rsidP="00EB2A70"/>
    <w:p w14:paraId="69A402B3" w14:textId="77777777" w:rsidR="000840FB" w:rsidRDefault="000840FB" w:rsidP="00EB2A70"/>
    <w:p w14:paraId="75BAF293" w14:textId="77777777" w:rsidR="000840FB" w:rsidRDefault="000840FB" w:rsidP="00EB2A70"/>
    <w:p w14:paraId="18AF9CE7" w14:textId="77777777" w:rsidR="000840FB" w:rsidRDefault="000840FB" w:rsidP="00EB2A70">
      <w:pPr>
        <w:sectPr w:rsidR="000840FB" w:rsidSect="000840FB">
          <w:pgSz w:w="23808" w:h="16840" w:orient="landscape" w:code="8"/>
          <w:pgMar w:top="720" w:right="720" w:bottom="720" w:left="720" w:header="709" w:footer="709" w:gutter="0"/>
          <w:cols w:space="708"/>
          <w:docGrid w:linePitch="360"/>
        </w:sectPr>
      </w:pPr>
    </w:p>
    <w:p w14:paraId="45295D48" w14:textId="084A5FCC" w:rsidR="00613044" w:rsidRDefault="00613044" w:rsidP="00613044">
      <w:pPr>
        <w:pStyle w:val="Titre1"/>
        <w:numPr>
          <w:ilvl w:val="0"/>
          <w:numId w:val="1"/>
        </w:numPr>
      </w:pPr>
      <w:r>
        <w:lastRenderedPageBreak/>
        <w:t>Architecture Fonctionnelle</w:t>
      </w:r>
    </w:p>
    <w:p w14:paraId="65942336" w14:textId="6AF14678" w:rsidR="00537004" w:rsidRDefault="00537004" w:rsidP="00537004">
      <w:pPr>
        <w:pStyle w:val="Paragraphe"/>
        <w:rPr>
          <w:rFonts w:asciiTheme="minorHAnsi" w:hAnsiTheme="minorHAnsi" w:cstheme="minorHAnsi"/>
        </w:rPr>
      </w:pPr>
      <w:r w:rsidRPr="00271240">
        <w:rPr>
          <w:rFonts w:asciiTheme="minorHAnsi" w:hAnsiTheme="minorHAnsi" w:cstheme="minorHAnsi"/>
        </w:rPr>
        <w:t>L'architecture fonctionnelle de notre système est conçue pour répondre de manière structurée et efficace aux exigences fonctionnelles identifiées. Ces exigences, détaillées dans le tableau précédent, ont été traduites en fonctions spécifiques qui forment la base de l’architecture. Chaque fonction a été décomposée en sous-fonctions plus détaillées, permettant une compréhension approfondie et une mise en œuvre précise.</w:t>
      </w:r>
    </w:p>
    <w:p w14:paraId="511807AC" w14:textId="77777777" w:rsidR="004707B4" w:rsidRDefault="004707B4" w:rsidP="00537004">
      <w:pPr>
        <w:pStyle w:val="Paragraphe"/>
        <w:rPr>
          <w:rFonts w:asciiTheme="minorHAnsi" w:hAnsiTheme="minorHAnsi" w:cstheme="minorHAnsi"/>
        </w:rPr>
      </w:pPr>
    </w:p>
    <w:p w14:paraId="599016CB" w14:textId="07C74683" w:rsidR="004707B4" w:rsidRDefault="004707B4">
      <w:pPr>
        <w:rPr>
          <w:rFonts w:cstheme="minorHAnsi"/>
          <w:kern w:val="0"/>
          <w:sz w:val="24"/>
          <w:szCs w:val="24"/>
          <w14:ligatures w14:val="none"/>
        </w:rPr>
      </w:pPr>
      <w:r>
        <w:rPr>
          <w:rFonts w:cstheme="minorHAnsi"/>
        </w:rPr>
        <w:br w:type="page"/>
      </w:r>
    </w:p>
    <w:p w14:paraId="228C4EF3" w14:textId="77777777" w:rsidR="004707B4" w:rsidRDefault="004707B4" w:rsidP="00537004">
      <w:pPr>
        <w:pStyle w:val="Paragraphe"/>
        <w:rPr>
          <w:rFonts w:asciiTheme="minorHAnsi" w:hAnsiTheme="minorHAnsi" w:cstheme="minorHAnsi"/>
        </w:rPr>
        <w:sectPr w:rsidR="004707B4" w:rsidSect="00E2594E">
          <w:pgSz w:w="11907" w:h="16840" w:code="9"/>
          <w:pgMar w:top="1417" w:right="1417" w:bottom="1417" w:left="1417" w:header="709" w:footer="709" w:gutter="0"/>
          <w:cols w:space="708"/>
          <w:docGrid w:linePitch="360"/>
        </w:sectPr>
      </w:pPr>
    </w:p>
    <w:p w14:paraId="02E8BE20" w14:textId="77777777" w:rsidR="004707B4" w:rsidRDefault="004707B4" w:rsidP="00537004">
      <w:pPr>
        <w:pStyle w:val="Paragraphe"/>
        <w:rPr>
          <w:rFonts w:asciiTheme="minorHAnsi" w:hAnsiTheme="minorHAnsi" w:cstheme="minorHAnsi"/>
        </w:rPr>
      </w:pPr>
    </w:p>
    <w:p w14:paraId="7F17CA18" w14:textId="77777777" w:rsidR="00537004" w:rsidRPr="00271240" w:rsidRDefault="00537004" w:rsidP="00537004">
      <w:pPr>
        <w:pStyle w:val="Paragraphe"/>
        <w:rPr>
          <w:rFonts w:asciiTheme="minorHAnsi" w:hAnsiTheme="minorHAnsi" w:cstheme="minorHAnsi"/>
        </w:rPr>
      </w:pPr>
    </w:p>
    <w:tbl>
      <w:tblPr>
        <w:tblStyle w:val="Grilledutableau"/>
        <w:tblW w:w="0" w:type="auto"/>
        <w:tblLook w:val="04A0" w:firstRow="1" w:lastRow="0" w:firstColumn="1" w:lastColumn="0" w:noHBand="0" w:noVBand="1"/>
      </w:tblPr>
      <w:tblGrid>
        <w:gridCol w:w="1716"/>
        <w:gridCol w:w="2335"/>
        <w:gridCol w:w="5455"/>
        <w:gridCol w:w="4139"/>
        <w:gridCol w:w="5527"/>
        <w:gridCol w:w="3186"/>
      </w:tblGrid>
      <w:tr w:rsidR="009639D7" w:rsidRPr="00271240" w14:paraId="23804BDE" w14:textId="77777777" w:rsidTr="004707B4">
        <w:trPr>
          <w:trHeight w:val="20"/>
        </w:trPr>
        <w:tc>
          <w:tcPr>
            <w:tcW w:w="0" w:type="auto"/>
            <w:noWrap/>
            <w:hideMark/>
          </w:tcPr>
          <w:p w14:paraId="30B80C02" w14:textId="77777777" w:rsidR="004707B4" w:rsidRPr="00271240" w:rsidRDefault="004707B4" w:rsidP="00B16C27">
            <w:pPr>
              <w:pStyle w:val="Paragraphe"/>
              <w:rPr>
                <w:rFonts w:asciiTheme="minorHAnsi" w:hAnsiTheme="minorHAnsi" w:cstheme="minorHAnsi"/>
              </w:rPr>
            </w:pPr>
            <w:r w:rsidRPr="00271240">
              <w:rPr>
                <w:rFonts w:asciiTheme="minorHAnsi" w:hAnsiTheme="minorHAnsi" w:cstheme="minorHAnsi"/>
              </w:rPr>
              <w:t>Nomenclature</w:t>
            </w:r>
          </w:p>
        </w:tc>
        <w:tc>
          <w:tcPr>
            <w:tcW w:w="0" w:type="auto"/>
            <w:noWrap/>
            <w:hideMark/>
          </w:tcPr>
          <w:p w14:paraId="1FB17E12" w14:textId="77777777" w:rsidR="004707B4" w:rsidRPr="00271240" w:rsidRDefault="004707B4" w:rsidP="00B16C27">
            <w:pPr>
              <w:pStyle w:val="Paragraphe"/>
              <w:rPr>
                <w:rFonts w:asciiTheme="minorHAnsi" w:hAnsiTheme="minorHAnsi" w:cstheme="minorHAnsi"/>
              </w:rPr>
            </w:pPr>
            <w:r w:rsidRPr="00271240">
              <w:rPr>
                <w:rFonts w:asciiTheme="minorHAnsi" w:hAnsiTheme="minorHAnsi" w:cstheme="minorHAnsi"/>
              </w:rPr>
              <w:t>Nom</w:t>
            </w:r>
          </w:p>
        </w:tc>
        <w:tc>
          <w:tcPr>
            <w:tcW w:w="0" w:type="auto"/>
            <w:noWrap/>
            <w:hideMark/>
          </w:tcPr>
          <w:p w14:paraId="314A5F8A" w14:textId="77777777" w:rsidR="004707B4" w:rsidRDefault="004707B4" w:rsidP="00B16C27">
            <w:pPr>
              <w:pStyle w:val="Paragraphe"/>
              <w:rPr>
                <w:rFonts w:asciiTheme="minorHAnsi" w:hAnsiTheme="minorHAnsi" w:cstheme="minorHAnsi"/>
              </w:rPr>
            </w:pPr>
            <w:r w:rsidRPr="00271240">
              <w:rPr>
                <w:rFonts w:asciiTheme="minorHAnsi" w:hAnsiTheme="minorHAnsi" w:cstheme="minorHAnsi"/>
              </w:rPr>
              <w:t>Description</w:t>
            </w:r>
          </w:p>
          <w:p w14:paraId="6D424081" w14:textId="77777777" w:rsidR="004707B4" w:rsidRDefault="004707B4" w:rsidP="004707B4">
            <w:pPr>
              <w:jc w:val="center"/>
              <w:rPr>
                <w:rFonts w:cstheme="minorHAnsi"/>
                <w:kern w:val="0"/>
                <w:sz w:val="24"/>
                <w:szCs w:val="24"/>
                <w14:ligatures w14:val="none"/>
              </w:rPr>
            </w:pPr>
          </w:p>
          <w:p w14:paraId="773E4E1B" w14:textId="77777777" w:rsidR="004707B4" w:rsidRPr="004707B4" w:rsidRDefault="004707B4" w:rsidP="004707B4"/>
        </w:tc>
        <w:tc>
          <w:tcPr>
            <w:tcW w:w="0" w:type="auto"/>
            <w:noWrap/>
            <w:hideMark/>
          </w:tcPr>
          <w:p w14:paraId="2C474C49" w14:textId="77777777" w:rsidR="004707B4" w:rsidRPr="00271240" w:rsidRDefault="004707B4" w:rsidP="00B16C27">
            <w:pPr>
              <w:pStyle w:val="Paragraphe"/>
              <w:rPr>
                <w:rFonts w:asciiTheme="minorHAnsi" w:hAnsiTheme="minorHAnsi" w:cstheme="minorHAnsi"/>
              </w:rPr>
            </w:pPr>
            <w:r w:rsidRPr="00271240">
              <w:rPr>
                <w:rFonts w:asciiTheme="minorHAnsi" w:hAnsiTheme="minorHAnsi" w:cstheme="minorHAnsi"/>
              </w:rPr>
              <w:t>Nomenclature des fonctions associés</w:t>
            </w:r>
          </w:p>
        </w:tc>
        <w:tc>
          <w:tcPr>
            <w:tcW w:w="0" w:type="auto"/>
            <w:noWrap/>
            <w:hideMark/>
          </w:tcPr>
          <w:p w14:paraId="46464457" w14:textId="77777777" w:rsidR="004707B4" w:rsidRDefault="004707B4" w:rsidP="00B16C27">
            <w:pPr>
              <w:pStyle w:val="Paragraphe"/>
              <w:rPr>
                <w:rFonts w:asciiTheme="minorHAnsi" w:hAnsiTheme="minorHAnsi" w:cstheme="minorHAnsi"/>
              </w:rPr>
            </w:pPr>
            <w:r w:rsidRPr="00271240">
              <w:rPr>
                <w:rFonts w:asciiTheme="minorHAnsi" w:hAnsiTheme="minorHAnsi" w:cstheme="minorHAnsi"/>
              </w:rPr>
              <w:t>Nom</w:t>
            </w:r>
          </w:p>
          <w:p w14:paraId="10B8A3D0" w14:textId="77777777" w:rsidR="004707B4" w:rsidRPr="008969B6" w:rsidRDefault="004707B4" w:rsidP="00B16C27"/>
          <w:p w14:paraId="16710CC0" w14:textId="77777777" w:rsidR="004707B4" w:rsidRPr="008969B6" w:rsidRDefault="004707B4" w:rsidP="00B16C27"/>
          <w:p w14:paraId="0A02DF58" w14:textId="77777777" w:rsidR="004707B4" w:rsidRDefault="004707B4" w:rsidP="00B16C27"/>
          <w:p w14:paraId="2B3EF249" w14:textId="77777777" w:rsidR="004707B4" w:rsidRDefault="004707B4" w:rsidP="00B16C27"/>
          <w:p w14:paraId="28E1A0A7" w14:textId="77777777" w:rsidR="004707B4" w:rsidRPr="008969B6" w:rsidRDefault="004707B4" w:rsidP="00B16C27">
            <w:pPr>
              <w:ind w:firstLine="709"/>
            </w:pPr>
          </w:p>
        </w:tc>
        <w:tc>
          <w:tcPr>
            <w:tcW w:w="0" w:type="auto"/>
            <w:noWrap/>
            <w:hideMark/>
          </w:tcPr>
          <w:p w14:paraId="72DD011B" w14:textId="77777777" w:rsidR="004707B4" w:rsidRPr="00271240" w:rsidRDefault="004707B4" w:rsidP="00B16C27">
            <w:pPr>
              <w:pStyle w:val="Paragraphe"/>
              <w:rPr>
                <w:rFonts w:asciiTheme="minorHAnsi" w:hAnsiTheme="minorHAnsi" w:cstheme="minorHAnsi"/>
              </w:rPr>
            </w:pPr>
            <w:r w:rsidRPr="00271240">
              <w:rPr>
                <w:rFonts w:asciiTheme="minorHAnsi" w:hAnsiTheme="minorHAnsi" w:cstheme="minorHAnsi"/>
              </w:rPr>
              <w:t>Description</w:t>
            </w:r>
          </w:p>
        </w:tc>
      </w:tr>
      <w:tr w:rsidR="009639D7" w:rsidRPr="00271240" w14:paraId="47B874E0" w14:textId="77777777" w:rsidTr="004707B4">
        <w:trPr>
          <w:trHeight w:val="20"/>
        </w:trPr>
        <w:tc>
          <w:tcPr>
            <w:tcW w:w="0" w:type="auto"/>
            <w:vMerge w:val="restart"/>
            <w:shd w:val="clear" w:color="auto" w:fill="E8E8E8" w:themeFill="background2"/>
            <w:noWrap/>
            <w:hideMark/>
          </w:tcPr>
          <w:p w14:paraId="0BEB3C3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w:t>
            </w:r>
          </w:p>
        </w:tc>
        <w:tc>
          <w:tcPr>
            <w:tcW w:w="0" w:type="auto"/>
            <w:vMerge w:val="restart"/>
            <w:shd w:val="clear" w:color="auto" w:fill="E8E8E8" w:themeFill="background2"/>
            <w:noWrap/>
            <w:hideMark/>
          </w:tcPr>
          <w:p w14:paraId="5A720F80"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Former</w:t>
            </w:r>
          </w:p>
        </w:tc>
        <w:tc>
          <w:tcPr>
            <w:tcW w:w="0" w:type="auto"/>
            <w:vMerge w:val="restart"/>
            <w:shd w:val="clear" w:color="auto" w:fill="E8E8E8" w:themeFill="background2"/>
            <w:hideMark/>
          </w:tcPr>
          <w:p w14:paraId="64C99590" w14:textId="4063A0F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La fonction "Former" vise à fournir un environnement virtuel réaliste pour la formation des opérateurs. Elle permet de naviguer da</w:t>
            </w:r>
            <w:r w:rsidR="00D047B6">
              <w:rPr>
                <w:rFonts w:asciiTheme="minorHAnsi" w:hAnsiTheme="minorHAnsi" w:cstheme="minorHAnsi"/>
                <w:sz w:val="22"/>
                <w:szCs w:val="22"/>
              </w:rPr>
              <w:t xml:space="preserve">ns le milieu </w:t>
            </w:r>
            <w:r w:rsidR="004F4CBB">
              <w:rPr>
                <w:rFonts w:asciiTheme="minorHAnsi" w:hAnsiTheme="minorHAnsi" w:cstheme="minorHAnsi"/>
                <w:sz w:val="22"/>
                <w:szCs w:val="22"/>
              </w:rPr>
              <w:t>ou le drone opère</w:t>
            </w:r>
            <w:r w:rsidRPr="00271240">
              <w:rPr>
                <w:rFonts w:asciiTheme="minorHAnsi" w:hAnsiTheme="minorHAnsi" w:cstheme="minorHAnsi"/>
                <w:sz w:val="22"/>
                <w:szCs w:val="22"/>
              </w:rPr>
              <w:t>, de sélectionner des équipements spécifiques, et d'afficher des informations détaillées telles que les plans mécaniques</w:t>
            </w:r>
            <w:r w:rsidR="004F4CBB">
              <w:rPr>
                <w:rFonts w:asciiTheme="minorHAnsi" w:hAnsiTheme="minorHAnsi" w:cstheme="minorHAnsi"/>
                <w:sz w:val="22"/>
                <w:szCs w:val="22"/>
              </w:rPr>
              <w:t xml:space="preserve"> ou de</w:t>
            </w:r>
            <w:r w:rsidRPr="00271240">
              <w:rPr>
                <w:rFonts w:asciiTheme="minorHAnsi" w:hAnsiTheme="minorHAnsi" w:cstheme="minorHAnsi"/>
                <w:sz w:val="22"/>
                <w:szCs w:val="22"/>
              </w:rPr>
              <w:t>s procédures de maintenance. Cette fonction facilite l'acquisition de nouvelles compétences et la mise à jour des connaissances des opérateurs sans risque pour les équipements réels.</w:t>
            </w:r>
          </w:p>
        </w:tc>
        <w:tc>
          <w:tcPr>
            <w:tcW w:w="0" w:type="auto"/>
            <w:shd w:val="clear" w:color="auto" w:fill="E8E8E8" w:themeFill="background2"/>
            <w:noWrap/>
            <w:hideMark/>
          </w:tcPr>
          <w:p w14:paraId="247B9D0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F.1.1</w:t>
            </w:r>
          </w:p>
        </w:tc>
        <w:tc>
          <w:tcPr>
            <w:tcW w:w="0" w:type="auto"/>
            <w:shd w:val="clear" w:color="auto" w:fill="E8E8E8" w:themeFill="background2"/>
            <w:noWrap/>
            <w:hideMark/>
          </w:tcPr>
          <w:p w14:paraId="354364E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Visiter</w:t>
            </w:r>
          </w:p>
        </w:tc>
        <w:tc>
          <w:tcPr>
            <w:tcW w:w="0" w:type="auto"/>
            <w:shd w:val="clear" w:color="auto" w:fill="E8E8E8" w:themeFill="background2"/>
            <w:hideMark/>
          </w:tcPr>
          <w:p w14:paraId="75834344" w14:textId="0FAC3305"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Permettre aux utilisateurs de naviguer virtuellement dans l</w:t>
            </w:r>
            <w:r w:rsidR="005A0D9D">
              <w:rPr>
                <w:rFonts w:asciiTheme="minorHAnsi" w:hAnsiTheme="minorHAnsi" w:cstheme="minorHAnsi"/>
                <w:sz w:val="22"/>
                <w:szCs w:val="22"/>
              </w:rPr>
              <w:t xml:space="preserve">a piste </w:t>
            </w:r>
            <w:r w:rsidRPr="00271240">
              <w:rPr>
                <w:rFonts w:asciiTheme="minorHAnsi" w:hAnsiTheme="minorHAnsi" w:cstheme="minorHAnsi"/>
                <w:sz w:val="22"/>
                <w:szCs w:val="22"/>
              </w:rPr>
              <w:t>pour une meilleure compréhension de l'environnement</w:t>
            </w:r>
          </w:p>
        </w:tc>
      </w:tr>
      <w:tr w:rsidR="009639D7" w:rsidRPr="00271240" w14:paraId="2817ECE8" w14:textId="77777777" w:rsidTr="004707B4">
        <w:trPr>
          <w:trHeight w:val="20"/>
        </w:trPr>
        <w:tc>
          <w:tcPr>
            <w:tcW w:w="0" w:type="auto"/>
            <w:vMerge/>
            <w:shd w:val="clear" w:color="auto" w:fill="E8E8E8" w:themeFill="background2"/>
            <w:hideMark/>
          </w:tcPr>
          <w:p w14:paraId="0A6881E1"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664B59A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3BBF984"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0D603B96"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F.1.2</w:t>
            </w:r>
          </w:p>
        </w:tc>
        <w:tc>
          <w:tcPr>
            <w:tcW w:w="0" w:type="auto"/>
            <w:shd w:val="clear" w:color="auto" w:fill="E8E8E8" w:themeFill="background2"/>
            <w:noWrap/>
            <w:hideMark/>
          </w:tcPr>
          <w:p w14:paraId="3FDA9C1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Sélectionner un élément</w:t>
            </w:r>
          </w:p>
        </w:tc>
        <w:tc>
          <w:tcPr>
            <w:tcW w:w="0" w:type="auto"/>
            <w:shd w:val="clear" w:color="auto" w:fill="E8E8E8" w:themeFill="background2"/>
            <w:hideMark/>
          </w:tcPr>
          <w:p w14:paraId="40A22951" w14:textId="6AB75BD9"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Offrir la possibilité de choisir spécifiquement un équipement pour une explication détaillée.</w:t>
            </w:r>
          </w:p>
        </w:tc>
      </w:tr>
      <w:tr w:rsidR="009639D7" w:rsidRPr="00271240" w14:paraId="2B6AA411" w14:textId="77777777" w:rsidTr="004707B4">
        <w:trPr>
          <w:trHeight w:val="20"/>
        </w:trPr>
        <w:tc>
          <w:tcPr>
            <w:tcW w:w="0" w:type="auto"/>
            <w:vMerge/>
            <w:shd w:val="clear" w:color="auto" w:fill="E8E8E8" w:themeFill="background2"/>
            <w:hideMark/>
          </w:tcPr>
          <w:p w14:paraId="38E84A0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26C24BD"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9CA43B9"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F94DA9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F.1.3</w:t>
            </w:r>
          </w:p>
        </w:tc>
        <w:tc>
          <w:tcPr>
            <w:tcW w:w="0" w:type="auto"/>
            <w:shd w:val="clear" w:color="auto" w:fill="E8E8E8" w:themeFill="background2"/>
            <w:noWrap/>
            <w:hideMark/>
          </w:tcPr>
          <w:p w14:paraId="3C937AAC" w14:textId="77777777" w:rsidR="004707B4" w:rsidRPr="00271240" w:rsidRDefault="004707B4" w:rsidP="00B16C27">
            <w:pPr>
              <w:pStyle w:val="Paragraphe"/>
              <w:jc w:val="left"/>
              <w:rPr>
                <w:rFonts w:asciiTheme="minorHAnsi" w:hAnsiTheme="minorHAnsi" w:cstheme="minorHAnsi"/>
                <w:sz w:val="22"/>
                <w:szCs w:val="22"/>
              </w:rPr>
            </w:pPr>
            <w:r w:rsidRPr="00A4531A">
              <w:rPr>
                <w:rFonts w:asciiTheme="minorHAnsi" w:hAnsiTheme="minorHAnsi" w:cstheme="minorHAnsi"/>
                <w:sz w:val="22"/>
                <w:szCs w:val="22"/>
                <w:highlight w:val="yellow"/>
                <w:rPrChange w:id="41" w:author="Clarissa GREGORY" w:date="2024-11-22T17:02:00Z" w16du:dateUtc="2024-11-22T16:02:00Z">
                  <w:rPr>
                    <w:rFonts w:asciiTheme="minorHAnsi" w:hAnsiTheme="minorHAnsi" w:cstheme="minorHAnsi"/>
                    <w:sz w:val="22"/>
                    <w:szCs w:val="22"/>
                  </w:rPr>
                </w:rPrChange>
              </w:rPr>
              <w:t>Afficher DIK</w:t>
            </w:r>
          </w:p>
        </w:tc>
        <w:tc>
          <w:tcPr>
            <w:tcW w:w="0" w:type="auto"/>
            <w:shd w:val="clear" w:color="auto" w:fill="E8E8E8" w:themeFill="background2"/>
            <w:hideMark/>
          </w:tcPr>
          <w:p w14:paraId="00D5F6D3" w14:textId="75A8D187" w:rsidR="004707B4" w:rsidRPr="00A4531A" w:rsidRDefault="004707B4" w:rsidP="00B16C27">
            <w:pPr>
              <w:pStyle w:val="Paragraphe"/>
              <w:jc w:val="left"/>
              <w:rPr>
                <w:rFonts w:asciiTheme="minorHAnsi" w:hAnsiTheme="minorHAnsi" w:cstheme="minorHAnsi"/>
                <w:sz w:val="22"/>
                <w:szCs w:val="22"/>
                <w:highlight w:val="yellow"/>
                <w:rPrChange w:id="42" w:author="Clarissa GREGORY" w:date="2024-11-22T17:02:00Z" w16du:dateUtc="2024-11-22T16:02:00Z">
                  <w:rPr>
                    <w:rFonts w:asciiTheme="minorHAnsi" w:hAnsiTheme="minorHAnsi" w:cstheme="minorHAnsi"/>
                    <w:sz w:val="22"/>
                    <w:szCs w:val="22"/>
                  </w:rPr>
                </w:rPrChange>
              </w:rPr>
            </w:pPr>
            <w:r w:rsidRPr="00A4531A">
              <w:rPr>
                <w:rFonts w:asciiTheme="minorHAnsi" w:hAnsiTheme="minorHAnsi" w:cstheme="minorHAnsi"/>
                <w:sz w:val="22"/>
                <w:szCs w:val="22"/>
                <w:highlight w:val="yellow"/>
                <w:rPrChange w:id="43" w:author="Clarissa GREGORY" w:date="2024-11-22T17:02:00Z" w16du:dateUtc="2024-11-22T16:02:00Z">
                  <w:rPr>
                    <w:rFonts w:asciiTheme="minorHAnsi" w:hAnsiTheme="minorHAnsi" w:cstheme="minorHAnsi"/>
                    <w:sz w:val="22"/>
                    <w:szCs w:val="22"/>
                  </w:rPr>
                </w:rPrChange>
              </w:rPr>
              <w:t>Afficher des Données, des Informations et des connaissances (</w:t>
            </w:r>
            <w:proofErr w:type="spellStart"/>
            <w:r w:rsidR="00EA54C6" w:rsidRPr="00A4531A">
              <w:rPr>
                <w:rFonts w:asciiTheme="minorHAnsi" w:hAnsiTheme="minorHAnsi" w:cstheme="minorHAnsi"/>
                <w:sz w:val="22"/>
                <w:szCs w:val="22"/>
                <w:highlight w:val="yellow"/>
                <w:rPrChange w:id="44" w:author="Clarissa GREGORY" w:date="2024-11-22T17:02:00Z" w16du:dateUtc="2024-11-22T16:02:00Z">
                  <w:rPr>
                    <w:rFonts w:asciiTheme="minorHAnsi" w:hAnsiTheme="minorHAnsi" w:cstheme="minorHAnsi"/>
                    <w:sz w:val="22"/>
                    <w:szCs w:val="22"/>
                  </w:rPr>
                </w:rPrChange>
              </w:rPr>
              <w:t>Knowledge</w:t>
            </w:r>
            <w:proofErr w:type="spellEnd"/>
            <w:r w:rsidR="00EA54C6" w:rsidRPr="00A4531A">
              <w:rPr>
                <w:rFonts w:asciiTheme="minorHAnsi" w:hAnsiTheme="minorHAnsi" w:cstheme="minorHAnsi"/>
                <w:sz w:val="22"/>
                <w:szCs w:val="22"/>
                <w:highlight w:val="yellow"/>
                <w:rPrChange w:id="45" w:author="Clarissa GREGORY" w:date="2024-11-22T17:02:00Z" w16du:dateUtc="2024-11-22T16:02:00Z">
                  <w:rPr>
                    <w:rFonts w:asciiTheme="minorHAnsi" w:hAnsiTheme="minorHAnsi" w:cstheme="minorHAnsi"/>
                    <w:sz w:val="22"/>
                    <w:szCs w:val="22"/>
                  </w:rPr>
                </w:rPrChange>
              </w:rPr>
              <w:t>) pour</w:t>
            </w:r>
            <w:r w:rsidRPr="00A4531A">
              <w:rPr>
                <w:rFonts w:asciiTheme="minorHAnsi" w:hAnsiTheme="minorHAnsi" w:cstheme="minorHAnsi"/>
                <w:sz w:val="22"/>
                <w:szCs w:val="22"/>
                <w:highlight w:val="yellow"/>
                <w:rPrChange w:id="46" w:author="Clarissa GREGORY" w:date="2024-11-22T17:02:00Z" w16du:dateUtc="2024-11-22T16:02:00Z">
                  <w:rPr>
                    <w:rFonts w:asciiTheme="minorHAnsi" w:hAnsiTheme="minorHAnsi" w:cstheme="minorHAnsi"/>
                    <w:sz w:val="22"/>
                    <w:szCs w:val="22"/>
                  </w:rPr>
                </w:rPrChange>
              </w:rPr>
              <w:t xml:space="preserve"> </w:t>
            </w:r>
            <w:r w:rsidR="00D047B6" w:rsidRPr="00A4531A">
              <w:rPr>
                <w:rFonts w:asciiTheme="minorHAnsi" w:hAnsiTheme="minorHAnsi" w:cstheme="minorHAnsi"/>
                <w:sz w:val="22"/>
                <w:szCs w:val="22"/>
                <w:highlight w:val="yellow"/>
                <w:rPrChange w:id="47" w:author="Clarissa GREGORY" w:date="2024-11-22T17:02:00Z" w16du:dateUtc="2024-11-22T16:02:00Z">
                  <w:rPr>
                    <w:rFonts w:asciiTheme="minorHAnsi" w:hAnsiTheme="minorHAnsi" w:cstheme="minorHAnsi"/>
                    <w:sz w:val="22"/>
                    <w:szCs w:val="22"/>
                  </w:rPr>
                </w:rPrChange>
              </w:rPr>
              <w:t>une explication détaillée</w:t>
            </w:r>
            <w:r w:rsidRPr="00A4531A">
              <w:rPr>
                <w:rFonts w:asciiTheme="minorHAnsi" w:hAnsiTheme="minorHAnsi" w:cstheme="minorHAnsi"/>
                <w:sz w:val="22"/>
                <w:szCs w:val="22"/>
                <w:highlight w:val="yellow"/>
                <w:rPrChange w:id="48" w:author="Clarissa GREGORY" w:date="2024-11-22T17:02:00Z" w16du:dateUtc="2024-11-22T16:02:00Z">
                  <w:rPr>
                    <w:rFonts w:asciiTheme="minorHAnsi" w:hAnsiTheme="minorHAnsi" w:cstheme="minorHAnsi"/>
                    <w:sz w:val="22"/>
                    <w:szCs w:val="22"/>
                  </w:rPr>
                </w:rPrChange>
              </w:rPr>
              <w:t xml:space="preserve"> des équipements</w:t>
            </w:r>
            <w:r w:rsidR="006A5CA8">
              <w:rPr>
                <w:rFonts w:asciiTheme="minorHAnsi" w:hAnsiTheme="minorHAnsi" w:cstheme="minorHAnsi"/>
                <w:sz w:val="22"/>
                <w:szCs w:val="22"/>
                <w:highlight w:val="yellow"/>
              </w:rPr>
              <w:t xml:space="preserve"> du drone</w:t>
            </w:r>
            <w:r w:rsidRPr="00A4531A">
              <w:rPr>
                <w:rFonts w:asciiTheme="minorHAnsi" w:hAnsiTheme="minorHAnsi" w:cstheme="minorHAnsi"/>
                <w:sz w:val="22"/>
                <w:szCs w:val="22"/>
                <w:highlight w:val="yellow"/>
                <w:rPrChange w:id="49" w:author="Clarissa GREGORY" w:date="2024-11-22T17:02:00Z" w16du:dateUtc="2024-11-22T16:02:00Z">
                  <w:rPr>
                    <w:rFonts w:asciiTheme="minorHAnsi" w:hAnsiTheme="minorHAnsi" w:cstheme="minorHAnsi"/>
                    <w:sz w:val="22"/>
                    <w:szCs w:val="22"/>
                  </w:rPr>
                </w:rPrChange>
              </w:rPr>
              <w:t>.</w:t>
            </w:r>
          </w:p>
        </w:tc>
      </w:tr>
      <w:tr w:rsidR="009639D7" w:rsidRPr="00271240" w14:paraId="25A654BC" w14:textId="77777777" w:rsidTr="004707B4">
        <w:trPr>
          <w:trHeight w:val="20"/>
        </w:trPr>
        <w:tc>
          <w:tcPr>
            <w:tcW w:w="0" w:type="auto"/>
            <w:vMerge/>
            <w:shd w:val="clear" w:color="auto" w:fill="E8E8E8" w:themeFill="background2"/>
            <w:hideMark/>
          </w:tcPr>
          <w:p w14:paraId="3524E87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63F7A6E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2ECA3FC0"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1FFC6C7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F.1.4</w:t>
            </w:r>
          </w:p>
        </w:tc>
        <w:tc>
          <w:tcPr>
            <w:tcW w:w="0" w:type="auto"/>
            <w:shd w:val="clear" w:color="auto" w:fill="E8E8E8" w:themeFill="background2"/>
            <w:noWrap/>
            <w:hideMark/>
          </w:tcPr>
          <w:p w14:paraId="31DAB2A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liste capteurs/actionneurs</w:t>
            </w:r>
          </w:p>
        </w:tc>
        <w:tc>
          <w:tcPr>
            <w:tcW w:w="0" w:type="auto"/>
            <w:shd w:val="clear" w:color="auto" w:fill="E8E8E8" w:themeFill="background2"/>
            <w:hideMark/>
          </w:tcPr>
          <w:p w14:paraId="2E058AB0" w14:textId="6E58CD4F"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Lister les capteurs et actionneurs associés à l'équipement sélectionné pour une compréhension </w:t>
            </w:r>
            <w:r w:rsidR="005A0D9D">
              <w:rPr>
                <w:rFonts w:asciiTheme="minorHAnsi" w:hAnsiTheme="minorHAnsi" w:cstheme="minorHAnsi"/>
                <w:sz w:val="22"/>
                <w:szCs w:val="22"/>
              </w:rPr>
              <w:t>approfondie</w:t>
            </w:r>
            <w:r w:rsidRPr="00271240">
              <w:rPr>
                <w:rFonts w:asciiTheme="minorHAnsi" w:hAnsiTheme="minorHAnsi" w:cstheme="minorHAnsi"/>
                <w:sz w:val="22"/>
                <w:szCs w:val="22"/>
              </w:rPr>
              <w:t>.</w:t>
            </w:r>
          </w:p>
        </w:tc>
      </w:tr>
      <w:tr w:rsidR="009639D7" w:rsidRPr="00271240" w14:paraId="00477655" w14:textId="77777777" w:rsidTr="008E5C26">
        <w:trPr>
          <w:trHeight w:val="1178"/>
        </w:trPr>
        <w:tc>
          <w:tcPr>
            <w:tcW w:w="0" w:type="auto"/>
            <w:vMerge/>
            <w:shd w:val="clear" w:color="auto" w:fill="E8E8E8" w:themeFill="background2"/>
            <w:hideMark/>
          </w:tcPr>
          <w:p w14:paraId="790D7F1E"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15D2A567"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D200B80"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166185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F.1.5</w:t>
            </w:r>
          </w:p>
        </w:tc>
        <w:tc>
          <w:tcPr>
            <w:tcW w:w="0" w:type="auto"/>
            <w:shd w:val="clear" w:color="auto" w:fill="E8E8E8" w:themeFill="background2"/>
            <w:noWrap/>
            <w:hideMark/>
          </w:tcPr>
          <w:p w14:paraId="24C0E8E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plans mécaniques</w:t>
            </w:r>
          </w:p>
        </w:tc>
        <w:tc>
          <w:tcPr>
            <w:tcW w:w="0" w:type="auto"/>
            <w:shd w:val="clear" w:color="auto" w:fill="E8E8E8" w:themeFill="background2"/>
            <w:hideMark/>
          </w:tcPr>
          <w:p w14:paraId="17B4705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les plans mécaniques détaillés des équipements pour une formation technique approfondie.</w:t>
            </w:r>
          </w:p>
        </w:tc>
      </w:tr>
      <w:tr w:rsidR="009639D7" w:rsidRPr="00271240" w14:paraId="23A24B91" w14:textId="77777777" w:rsidTr="004707B4">
        <w:trPr>
          <w:trHeight w:val="20"/>
        </w:trPr>
        <w:tc>
          <w:tcPr>
            <w:tcW w:w="0" w:type="auto"/>
            <w:vMerge/>
            <w:shd w:val="clear" w:color="auto" w:fill="E8E8E8" w:themeFill="background2"/>
            <w:hideMark/>
          </w:tcPr>
          <w:p w14:paraId="0B84C4C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F7D510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59A010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00269668" w14:textId="2E5C82DB"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w:t>
            </w:r>
            <w:r w:rsidR="008E5C26">
              <w:rPr>
                <w:rFonts w:asciiTheme="minorHAnsi" w:hAnsiTheme="minorHAnsi" w:cstheme="minorHAnsi"/>
                <w:sz w:val="22"/>
                <w:szCs w:val="22"/>
              </w:rPr>
              <w:t>6</w:t>
            </w:r>
          </w:p>
        </w:tc>
        <w:tc>
          <w:tcPr>
            <w:tcW w:w="0" w:type="auto"/>
            <w:shd w:val="clear" w:color="auto" w:fill="E8E8E8" w:themeFill="background2"/>
            <w:noWrap/>
            <w:hideMark/>
          </w:tcPr>
          <w:p w14:paraId="6364C8F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procédure</w:t>
            </w:r>
          </w:p>
        </w:tc>
        <w:tc>
          <w:tcPr>
            <w:tcW w:w="0" w:type="auto"/>
            <w:shd w:val="clear" w:color="auto" w:fill="E8E8E8" w:themeFill="background2"/>
            <w:hideMark/>
          </w:tcPr>
          <w:p w14:paraId="2C7F1DA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procédures détaillées pour l'utilisation des équipements.</w:t>
            </w:r>
          </w:p>
        </w:tc>
      </w:tr>
      <w:tr w:rsidR="009639D7" w:rsidRPr="00271240" w14:paraId="4479E013" w14:textId="77777777" w:rsidTr="004707B4">
        <w:trPr>
          <w:trHeight w:val="20"/>
        </w:trPr>
        <w:tc>
          <w:tcPr>
            <w:tcW w:w="0" w:type="auto"/>
            <w:vMerge/>
            <w:shd w:val="clear" w:color="auto" w:fill="E8E8E8" w:themeFill="background2"/>
            <w:hideMark/>
          </w:tcPr>
          <w:p w14:paraId="2439CBB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58494E1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F450EE4"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758E817" w14:textId="72D6AA0B"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F.1.</w:t>
            </w:r>
            <w:r w:rsidR="008E5C26">
              <w:rPr>
                <w:rFonts w:asciiTheme="minorHAnsi" w:hAnsiTheme="minorHAnsi" w:cstheme="minorHAnsi"/>
                <w:sz w:val="22"/>
                <w:szCs w:val="22"/>
              </w:rPr>
              <w:t>7</w:t>
            </w:r>
          </w:p>
        </w:tc>
        <w:tc>
          <w:tcPr>
            <w:tcW w:w="0" w:type="auto"/>
            <w:shd w:val="clear" w:color="auto" w:fill="E8E8E8" w:themeFill="background2"/>
            <w:noWrap/>
            <w:hideMark/>
          </w:tcPr>
          <w:p w14:paraId="58CC9B16"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Tracer évolutions valeurs capteurs</w:t>
            </w:r>
          </w:p>
        </w:tc>
        <w:tc>
          <w:tcPr>
            <w:tcW w:w="0" w:type="auto"/>
            <w:shd w:val="clear" w:color="auto" w:fill="E8E8E8" w:themeFill="background2"/>
            <w:hideMark/>
          </w:tcPr>
          <w:p w14:paraId="3C6687F0"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Suivre et tracer les évolutions des valeurs des capteurs pour une analyse.</w:t>
            </w:r>
          </w:p>
        </w:tc>
      </w:tr>
      <w:tr w:rsidR="009639D7" w:rsidRPr="00271240" w14:paraId="0AA3DCD5" w14:textId="77777777" w:rsidTr="004707B4">
        <w:trPr>
          <w:trHeight w:val="20"/>
        </w:trPr>
        <w:tc>
          <w:tcPr>
            <w:tcW w:w="0" w:type="auto"/>
            <w:vMerge w:val="restart"/>
            <w:noWrap/>
            <w:hideMark/>
          </w:tcPr>
          <w:p w14:paraId="1296033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w:t>
            </w:r>
          </w:p>
        </w:tc>
        <w:tc>
          <w:tcPr>
            <w:tcW w:w="0" w:type="auto"/>
            <w:vMerge w:val="restart"/>
            <w:noWrap/>
            <w:hideMark/>
          </w:tcPr>
          <w:p w14:paraId="2006CF7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Simuler</w:t>
            </w:r>
          </w:p>
        </w:tc>
        <w:tc>
          <w:tcPr>
            <w:tcW w:w="0" w:type="auto"/>
            <w:vMerge w:val="restart"/>
            <w:hideMark/>
          </w:tcPr>
          <w:p w14:paraId="4051EAB0" w14:textId="1BB75B32"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La fonction "Simuler" permet de recréer numériquement les comportements des équipements et </w:t>
            </w:r>
            <w:r w:rsidR="00BE4813">
              <w:rPr>
                <w:rFonts w:asciiTheme="minorHAnsi" w:hAnsiTheme="minorHAnsi" w:cstheme="minorHAnsi"/>
                <w:sz w:val="22"/>
                <w:szCs w:val="22"/>
              </w:rPr>
              <w:t xml:space="preserve">du </w:t>
            </w:r>
            <w:r w:rsidR="004F4367">
              <w:rPr>
                <w:rFonts w:asciiTheme="minorHAnsi" w:hAnsiTheme="minorHAnsi" w:cstheme="minorHAnsi"/>
                <w:sz w:val="22"/>
                <w:szCs w:val="22"/>
              </w:rPr>
              <w:t>drone.</w:t>
            </w:r>
            <w:r w:rsidRPr="00271240">
              <w:rPr>
                <w:rFonts w:asciiTheme="minorHAnsi" w:hAnsiTheme="minorHAnsi" w:cstheme="minorHAnsi"/>
                <w:sz w:val="22"/>
                <w:szCs w:val="22"/>
              </w:rPr>
              <w:t xml:space="preserve"> Elle permet de sélectionner des simulations spécifiques, de configurer les paramètres de simulation, et d'exécuter des simulations pour observer et analyser les résultats. Cette fonction est essentielle pour tester et valider des améliorations avant leur mise en œuvre, réduisant ainsi les risques d'erreurs et les coûts associés.</w:t>
            </w:r>
          </w:p>
        </w:tc>
        <w:tc>
          <w:tcPr>
            <w:tcW w:w="0" w:type="auto"/>
            <w:noWrap/>
            <w:hideMark/>
          </w:tcPr>
          <w:p w14:paraId="21A52F57"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F.2.1</w:t>
            </w:r>
          </w:p>
        </w:tc>
        <w:tc>
          <w:tcPr>
            <w:tcW w:w="0" w:type="auto"/>
            <w:noWrap/>
            <w:hideMark/>
          </w:tcPr>
          <w:p w14:paraId="5915E86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Sélectionner la simulation</w:t>
            </w:r>
          </w:p>
        </w:tc>
        <w:tc>
          <w:tcPr>
            <w:tcW w:w="0" w:type="auto"/>
            <w:hideMark/>
          </w:tcPr>
          <w:p w14:paraId="3882BD45"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Permettre de choisir parmi différentes simulations disponibles pour répondre à des besoins spécifiques.</w:t>
            </w:r>
          </w:p>
        </w:tc>
      </w:tr>
      <w:tr w:rsidR="009639D7" w:rsidRPr="00271240" w14:paraId="5502FD70" w14:textId="77777777" w:rsidTr="004707B4">
        <w:trPr>
          <w:trHeight w:val="20"/>
        </w:trPr>
        <w:tc>
          <w:tcPr>
            <w:tcW w:w="0" w:type="auto"/>
            <w:vMerge/>
            <w:hideMark/>
          </w:tcPr>
          <w:p w14:paraId="4B5B85E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112D0DC5"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0875F50B"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30465C7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F.2.2</w:t>
            </w:r>
          </w:p>
        </w:tc>
        <w:tc>
          <w:tcPr>
            <w:tcW w:w="0" w:type="auto"/>
            <w:noWrap/>
            <w:hideMark/>
          </w:tcPr>
          <w:p w14:paraId="1657422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Sélectionner les paramètres de simulation</w:t>
            </w:r>
          </w:p>
        </w:tc>
        <w:tc>
          <w:tcPr>
            <w:tcW w:w="0" w:type="auto"/>
            <w:hideMark/>
          </w:tcPr>
          <w:p w14:paraId="2C9115E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Configurer les paramètres de la simulation pour des conditions précises.</w:t>
            </w:r>
          </w:p>
        </w:tc>
      </w:tr>
      <w:tr w:rsidR="009639D7" w:rsidRPr="00271240" w14:paraId="51427C00" w14:textId="77777777" w:rsidTr="004707B4">
        <w:trPr>
          <w:trHeight w:val="20"/>
        </w:trPr>
        <w:tc>
          <w:tcPr>
            <w:tcW w:w="0" w:type="auto"/>
            <w:vMerge/>
            <w:hideMark/>
          </w:tcPr>
          <w:p w14:paraId="6EC19171"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12F5A180"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441724E"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0DCB0D2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F.2.3</w:t>
            </w:r>
          </w:p>
        </w:tc>
        <w:tc>
          <w:tcPr>
            <w:tcW w:w="0" w:type="auto"/>
            <w:noWrap/>
            <w:hideMark/>
          </w:tcPr>
          <w:p w14:paraId="41C368F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Jouer la simulation</w:t>
            </w:r>
          </w:p>
        </w:tc>
        <w:tc>
          <w:tcPr>
            <w:tcW w:w="0" w:type="auto"/>
            <w:hideMark/>
          </w:tcPr>
          <w:p w14:paraId="009E3AC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Exécuter la simulation pour observer le comportement des équipements dans différentes conditions.</w:t>
            </w:r>
          </w:p>
        </w:tc>
      </w:tr>
      <w:tr w:rsidR="009639D7" w:rsidRPr="00271240" w14:paraId="134BCBE6" w14:textId="77777777" w:rsidTr="004707B4">
        <w:trPr>
          <w:trHeight w:val="20"/>
        </w:trPr>
        <w:tc>
          <w:tcPr>
            <w:tcW w:w="0" w:type="auto"/>
            <w:vMerge/>
            <w:hideMark/>
          </w:tcPr>
          <w:p w14:paraId="7E9BE84F"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3E2C21F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3E20304A"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73E950C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F.2.4</w:t>
            </w:r>
          </w:p>
        </w:tc>
        <w:tc>
          <w:tcPr>
            <w:tcW w:w="0" w:type="auto"/>
            <w:noWrap/>
            <w:hideMark/>
          </w:tcPr>
          <w:p w14:paraId="58CC266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résultats</w:t>
            </w:r>
          </w:p>
        </w:tc>
        <w:tc>
          <w:tcPr>
            <w:tcW w:w="0" w:type="auto"/>
            <w:hideMark/>
          </w:tcPr>
          <w:p w14:paraId="2AEAF87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les résultats de la simulation sous forme de graphiques, tableaux ou autres visualisations.</w:t>
            </w:r>
          </w:p>
        </w:tc>
      </w:tr>
      <w:tr w:rsidR="009639D7" w:rsidRPr="00271240" w14:paraId="15A7695C" w14:textId="77777777" w:rsidTr="004707B4">
        <w:trPr>
          <w:trHeight w:val="20"/>
        </w:trPr>
        <w:tc>
          <w:tcPr>
            <w:tcW w:w="0" w:type="auto"/>
            <w:vMerge/>
            <w:hideMark/>
          </w:tcPr>
          <w:p w14:paraId="5DD9ED07"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0C67016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66ADC0C8"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32C995D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F.2.5</w:t>
            </w:r>
          </w:p>
        </w:tc>
        <w:tc>
          <w:tcPr>
            <w:tcW w:w="0" w:type="auto"/>
            <w:noWrap/>
            <w:hideMark/>
          </w:tcPr>
          <w:p w14:paraId="7A873DFC" w14:textId="3CF099FE"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Comparer avec les données </w:t>
            </w:r>
            <w:r w:rsidR="00C41B86">
              <w:rPr>
                <w:rFonts w:asciiTheme="minorHAnsi" w:hAnsiTheme="minorHAnsi" w:cstheme="minorHAnsi"/>
                <w:sz w:val="22"/>
                <w:szCs w:val="22"/>
              </w:rPr>
              <w:t>du drone</w:t>
            </w:r>
          </w:p>
        </w:tc>
        <w:tc>
          <w:tcPr>
            <w:tcW w:w="0" w:type="auto"/>
            <w:hideMark/>
          </w:tcPr>
          <w:p w14:paraId="3161F2AB" w14:textId="182B6EAE"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Comparer les résultats de la simulation avec les données réelles du </w:t>
            </w:r>
            <w:r w:rsidR="00C41B86">
              <w:rPr>
                <w:rFonts w:asciiTheme="minorHAnsi" w:hAnsiTheme="minorHAnsi" w:cstheme="minorHAnsi"/>
                <w:sz w:val="22"/>
                <w:szCs w:val="22"/>
              </w:rPr>
              <w:t>drone</w:t>
            </w:r>
            <w:r w:rsidRPr="00271240">
              <w:rPr>
                <w:rFonts w:asciiTheme="minorHAnsi" w:hAnsiTheme="minorHAnsi" w:cstheme="minorHAnsi"/>
                <w:sz w:val="22"/>
                <w:szCs w:val="22"/>
              </w:rPr>
              <w:t xml:space="preserve"> pour valider l'exactitude.</w:t>
            </w:r>
          </w:p>
        </w:tc>
      </w:tr>
      <w:tr w:rsidR="009639D7" w:rsidRPr="00271240" w14:paraId="638E54BF" w14:textId="77777777" w:rsidTr="004707B4">
        <w:trPr>
          <w:trHeight w:val="20"/>
        </w:trPr>
        <w:tc>
          <w:tcPr>
            <w:tcW w:w="0" w:type="auto"/>
            <w:vMerge w:val="restart"/>
            <w:shd w:val="clear" w:color="auto" w:fill="E8E8E8" w:themeFill="background2"/>
            <w:noWrap/>
            <w:hideMark/>
          </w:tcPr>
          <w:p w14:paraId="52819CB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w:t>
            </w:r>
          </w:p>
          <w:p w14:paraId="51666F26"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61C2EE0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0E31771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1AB2F90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5F07B66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45ECED0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2D4ED395"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p w14:paraId="4417B606"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w:t>
            </w:r>
          </w:p>
        </w:tc>
        <w:tc>
          <w:tcPr>
            <w:tcW w:w="0" w:type="auto"/>
            <w:vMerge w:val="restart"/>
            <w:shd w:val="clear" w:color="auto" w:fill="E8E8E8" w:themeFill="background2"/>
            <w:noWrap/>
            <w:hideMark/>
          </w:tcPr>
          <w:p w14:paraId="5CAED52D"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Aide à la conduite</w:t>
            </w:r>
          </w:p>
        </w:tc>
        <w:tc>
          <w:tcPr>
            <w:tcW w:w="0" w:type="auto"/>
            <w:vMerge w:val="restart"/>
            <w:shd w:val="clear" w:color="auto" w:fill="E8E8E8" w:themeFill="background2"/>
            <w:hideMark/>
          </w:tcPr>
          <w:p w14:paraId="3A3506C0" w14:textId="6FAD0F3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La fonction "Aide à la conduite" assiste les opérateurs dans la gestion et la conduite du procédé en temps réel. Elle permet de sélectionner et de lancer des simulations, de choisir et d'afficher des données </w:t>
            </w:r>
            <w:r w:rsidR="000463FF" w:rsidRPr="00271240">
              <w:rPr>
                <w:rFonts w:asciiTheme="minorHAnsi" w:hAnsiTheme="minorHAnsi" w:cstheme="minorHAnsi"/>
                <w:sz w:val="22"/>
                <w:szCs w:val="22"/>
              </w:rPr>
              <w:t>spécifiques, de</w:t>
            </w:r>
            <w:r w:rsidRPr="00271240">
              <w:rPr>
                <w:rFonts w:asciiTheme="minorHAnsi" w:hAnsiTheme="minorHAnsi" w:cstheme="minorHAnsi"/>
                <w:sz w:val="22"/>
                <w:szCs w:val="22"/>
              </w:rPr>
              <w:t xml:space="preserve"> comparer les données de simulation avec les données réelles</w:t>
            </w:r>
            <w:r w:rsidR="00C41B86">
              <w:rPr>
                <w:rFonts w:asciiTheme="minorHAnsi" w:hAnsiTheme="minorHAnsi" w:cstheme="minorHAnsi"/>
                <w:sz w:val="22"/>
                <w:szCs w:val="22"/>
              </w:rPr>
              <w:t xml:space="preserve"> et de commander le drone</w:t>
            </w:r>
            <w:r w:rsidR="000463FF">
              <w:rPr>
                <w:rFonts w:asciiTheme="minorHAnsi" w:hAnsiTheme="minorHAnsi" w:cstheme="minorHAnsi"/>
                <w:sz w:val="22"/>
                <w:szCs w:val="22"/>
              </w:rPr>
              <w:t xml:space="preserve"> à l’aide du jumeau numérique</w:t>
            </w:r>
            <w:r w:rsidRPr="00271240">
              <w:rPr>
                <w:rFonts w:asciiTheme="minorHAnsi" w:hAnsiTheme="minorHAnsi" w:cstheme="minorHAnsi"/>
                <w:sz w:val="22"/>
                <w:szCs w:val="22"/>
              </w:rPr>
              <w:t>. Cette fonction inclut également des alertes en temps réel et l'affichage des procédures de conduite, améliorant ainsi la prise de décision et la réactivité des opérateurs.</w:t>
            </w:r>
          </w:p>
        </w:tc>
        <w:tc>
          <w:tcPr>
            <w:tcW w:w="0" w:type="auto"/>
            <w:shd w:val="clear" w:color="auto" w:fill="E8E8E8" w:themeFill="background2"/>
            <w:noWrap/>
            <w:hideMark/>
          </w:tcPr>
          <w:p w14:paraId="1F50C0B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F.3.1</w:t>
            </w:r>
          </w:p>
        </w:tc>
        <w:tc>
          <w:tcPr>
            <w:tcW w:w="0" w:type="auto"/>
            <w:shd w:val="clear" w:color="auto" w:fill="E8E8E8" w:themeFill="background2"/>
            <w:noWrap/>
            <w:hideMark/>
          </w:tcPr>
          <w:p w14:paraId="77FD81C5"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Sélectionner la simulation</w:t>
            </w:r>
          </w:p>
        </w:tc>
        <w:tc>
          <w:tcPr>
            <w:tcW w:w="0" w:type="auto"/>
            <w:shd w:val="clear" w:color="auto" w:fill="E8E8E8" w:themeFill="background2"/>
            <w:hideMark/>
          </w:tcPr>
          <w:p w14:paraId="53684E3D" w14:textId="084612B8"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Choisir une simulation spécifique pour la conduite du </w:t>
            </w:r>
            <w:r w:rsidR="00C41B86">
              <w:rPr>
                <w:rFonts w:asciiTheme="minorHAnsi" w:hAnsiTheme="minorHAnsi" w:cstheme="minorHAnsi"/>
                <w:sz w:val="22"/>
                <w:szCs w:val="22"/>
              </w:rPr>
              <w:t>drone</w:t>
            </w:r>
            <w:r w:rsidRPr="00271240">
              <w:rPr>
                <w:rFonts w:asciiTheme="minorHAnsi" w:hAnsiTheme="minorHAnsi" w:cstheme="minorHAnsi"/>
                <w:sz w:val="22"/>
                <w:szCs w:val="22"/>
              </w:rPr>
              <w:t>.</w:t>
            </w:r>
          </w:p>
        </w:tc>
      </w:tr>
      <w:tr w:rsidR="009639D7" w:rsidRPr="00271240" w14:paraId="5F25D2B6" w14:textId="77777777" w:rsidTr="004707B4">
        <w:trPr>
          <w:trHeight w:val="20"/>
        </w:trPr>
        <w:tc>
          <w:tcPr>
            <w:tcW w:w="0" w:type="auto"/>
            <w:vMerge/>
            <w:shd w:val="clear" w:color="auto" w:fill="E8E8E8" w:themeFill="background2"/>
            <w:noWrap/>
            <w:hideMark/>
          </w:tcPr>
          <w:p w14:paraId="66561460"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F58A3C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569001A0"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D9B4C6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F.3.2</w:t>
            </w:r>
          </w:p>
        </w:tc>
        <w:tc>
          <w:tcPr>
            <w:tcW w:w="0" w:type="auto"/>
            <w:shd w:val="clear" w:color="auto" w:fill="E8E8E8" w:themeFill="background2"/>
            <w:noWrap/>
            <w:hideMark/>
          </w:tcPr>
          <w:p w14:paraId="79CE5611" w14:textId="0F1FB309" w:rsidR="004707B4" w:rsidRPr="00271240" w:rsidRDefault="000463FF" w:rsidP="00B16C27">
            <w:pPr>
              <w:pStyle w:val="Paragraphe"/>
              <w:jc w:val="left"/>
              <w:rPr>
                <w:rFonts w:asciiTheme="minorHAnsi" w:hAnsiTheme="minorHAnsi" w:cstheme="minorHAnsi"/>
                <w:sz w:val="22"/>
                <w:szCs w:val="22"/>
              </w:rPr>
            </w:pPr>
            <w:r>
              <w:rPr>
                <w:rFonts w:asciiTheme="minorHAnsi" w:hAnsiTheme="minorHAnsi" w:cstheme="minorHAnsi"/>
                <w:sz w:val="22"/>
                <w:szCs w:val="22"/>
              </w:rPr>
              <w:t xml:space="preserve">Piloter le drone </w:t>
            </w:r>
          </w:p>
        </w:tc>
        <w:tc>
          <w:tcPr>
            <w:tcW w:w="0" w:type="auto"/>
            <w:shd w:val="clear" w:color="auto" w:fill="E8E8E8" w:themeFill="background2"/>
            <w:hideMark/>
          </w:tcPr>
          <w:p w14:paraId="7BC8BDC9" w14:textId="5436E46C"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Démarrer le </w:t>
            </w:r>
            <w:r w:rsidR="000709AF">
              <w:rPr>
                <w:rFonts w:asciiTheme="minorHAnsi" w:hAnsiTheme="minorHAnsi" w:cstheme="minorHAnsi"/>
                <w:sz w:val="22"/>
                <w:szCs w:val="22"/>
              </w:rPr>
              <w:t xml:space="preserve">drone et le piloter </w:t>
            </w:r>
            <w:r w:rsidR="000709AF" w:rsidRPr="00271240">
              <w:rPr>
                <w:rFonts w:asciiTheme="minorHAnsi" w:hAnsiTheme="minorHAnsi" w:cstheme="minorHAnsi"/>
                <w:sz w:val="22"/>
                <w:szCs w:val="22"/>
              </w:rPr>
              <w:t>en</w:t>
            </w:r>
            <w:r w:rsidRPr="00271240">
              <w:rPr>
                <w:rFonts w:asciiTheme="minorHAnsi" w:hAnsiTheme="minorHAnsi" w:cstheme="minorHAnsi"/>
                <w:sz w:val="22"/>
                <w:szCs w:val="22"/>
              </w:rPr>
              <w:t xml:space="preserve"> parallèle du module d'aide à la conduite.</w:t>
            </w:r>
          </w:p>
        </w:tc>
      </w:tr>
      <w:tr w:rsidR="009639D7" w:rsidRPr="00271240" w14:paraId="15FA8279" w14:textId="77777777" w:rsidTr="004707B4">
        <w:trPr>
          <w:trHeight w:val="20"/>
        </w:trPr>
        <w:tc>
          <w:tcPr>
            <w:tcW w:w="0" w:type="auto"/>
            <w:vMerge/>
            <w:shd w:val="clear" w:color="auto" w:fill="E8E8E8" w:themeFill="background2"/>
            <w:noWrap/>
            <w:hideMark/>
          </w:tcPr>
          <w:p w14:paraId="4911725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D5C9F31"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2553F2FE"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09DCC1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F.3.3</w:t>
            </w:r>
          </w:p>
        </w:tc>
        <w:tc>
          <w:tcPr>
            <w:tcW w:w="0" w:type="auto"/>
            <w:shd w:val="clear" w:color="auto" w:fill="E8E8E8" w:themeFill="background2"/>
            <w:noWrap/>
            <w:hideMark/>
          </w:tcPr>
          <w:p w14:paraId="60AB9C0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Choisir les données à afficher</w:t>
            </w:r>
          </w:p>
        </w:tc>
        <w:tc>
          <w:tcPr>
            <w:tcW w:w="0" w:type="auto"/>
            <w:shd w:val="clear" w:color="auto" w:fill="E8E8E8" w:themeFill="background2"/>
            <w:hideMark/>
          </w:tcPr>
          <w:p w14:paraId="328E3E5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Sélectionner les données spécifiques à afficher pendant la conduite.</w:t>
            </w:r>
          </w:p>
        </w:tc>
      </w:tr>
      <w:tr w:rsidR="009639D7" w:rsidRPr="00271240" w14:paraId="45BF07F7" w14:textId="77777777" w:rsidTr="004707B4">
        <w:trPr>
          <w:trHeight w:val="20"/>
        </w:trPr>
        <w:tc>
          <w:tcPr>
            <w:tcW w:w="0" w:type="auto"/>
            <w:vMerge/>
            <w:shd w:val="clear" w:color="auto" w:fill="E8E8E8" w:themeFill="background2"/>
            <w:noWrap/>
            <w:hideMark/>
          </w:tcPr>
          <w:p w14:paraId="466C20E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D36A8DD"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4F8FE8C"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0F4A400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F.3.4</w:t>
            </w:r>
          </w:p>
        </w:tc>
        <w:tc>
          <w:tcPr>
            <w:tcW w:w="0" w:type="auto"/>
            <w:shd w:val="clear" w:color="auto" w:fill="E8E8E8" w:themeFill="background2"/>
            <w:noWrap/>
            <w:hideMark/>
          </w:tcPr>
          <w:p w14:paraId="2E86965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données</w:t>
            </w:r>
          </w:p>
        </w:tc>
        <w:tc>
          <w:tcPr>
            <w:tcW w:w="0" w:type="auto"/>
            <w:shd w:val="clear" w:color="auto" w:fill="E8E8E8" w:themeFill="background2"/>
            <w:hideMark/>
          </w:tcPr>
          <w:p w14:paraId="7C4387D6" w14:textId="59064FD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les données choisies en temps réel pendant l</w:t>
            </w:r>
            <w:r w:rsidR="000709AF">
              <w:rPr>
                <w:rFonts w:asciiTheme="minorHAnsi" w:hAnsiTheme="minorHAnsi" w:cstheme="minorHAnsi"/>
                <w:sz w:val="22"/>
                <w:szCs w:val="22"/>
              </w:rPr>
              <w:t>a conduite</w:t>
            </w:r>
            <w:r w:rsidRPr="00271240">
              <w:rPr>
                <w:rFonts w:asciiTheme="minorHAnsi" w:hAnsiTheme="minorHAnsi" w:cstheme="minorHAnsi"/>
                <w:sz w:val="22"/>
                <w:szCs w:val="22"/>
              </w:rPr>
              <w:t>.</w:t>
            </w:r>
          </w:p>
        </w:tc>
      </w:tr>
      <w:tr w:rsidR="009639D7" w:rsidRPr="00271240" w14:paraId="297BE469" w14:textId="77777777" w:rsidTr="004707B4">
        <w:trPr>
          <w:trHeight w:val="20"/>
        </w:trPr>
        <w:tc>
          <w:tcPr>
            <w:tcW w:w="0" w:type="auto"/>
            <w:vMerge/>
            <w:shd w:val="clear" w:color="auto" w:fill="E8E8E8" w:themeFill="background2"/>
            <w:noWrap/>
            <w:hideMark/>
          </w:tcPr>
          <w:p w14:paraId="4CA165DF"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66CDFF5D"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7CA8D72"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00A10F2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F.3.5</w:t>
            </w:r>
          </w:p>
        </w:tc>
        <w:tc>
          <w:tcPr>
            <w:tcW w:w="0" w:type="auto"/>
            <w:shd w:val="clear" w:color="auto" w:fill="E8E8E8" w:themeFill="background2"/>
            <w:noWrap/>
            <w:hideMark/>
          </w:tcPr>
          <w:p w14:paraId="3DCF229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Récupérer les données</w:t>
            </w:r>
          </w:p>
        </w:tc>
        <w:tc>
          <w:tcPr>
            <w:tcW w:w="0" w:type="auto"/>
            <w:shd w:val="clear" w:color="auto" w:fill="E8E8E8" w:themeFill="background2"/>
            <w:hideMark/>
          </w:tcPr>
          <w:p w14:paraId="4E6F938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Collecter les données générées pendant la conduite pour les afficher.</w:t>
            </w:r>
          </w:p>
        </w:tc>
      </w:tr>
      <w:tr w:rsidR="009639D7" w:rsidRPr="00271240" w14:paraId="05B760AE" w14:textId="77777777" w:rsidTr="004707B4">
        <w:trPr>
          <w:trHeight w:val="20"/>
        </w:trPr>
        <w:tc>
          <w:tcPr>
            <w:tcW w:w="0" w:type="auto"/>
            <w:vMerge/>
            <w:shd w:val="clear" w:color="auto" w:fill="E8E8E8" w:themeFill="background2"/>
            <w:noWrap/>
            <w:hideMark/>
          </w:tcPr>
          <w:p w14:paraId="10F64A5E"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538FB0CB"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A7E41DF"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8B1F7F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F.3.6</w:t>
            </w:r>
          </w:p>
        </w:tc>
        <w:tc>
          <w:tcPr>
            <w:tcW w:w="0" w:type="auto"/>
            <w:shd w:val="clear" w:color="auto" w:fill="E8E8E8" w:themeFill="background2"/>
            <w:noWrap/>
            <w:hideMark/>
          </w:tcPr>
          <w:p w14:paraId="0E8233B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Jouer la simulation</w:t>
            </w:r>
          </w:p>
        </w:tc>
        <w:tc>
          <w:tcPr>
            <w:tcW w:w="0" w:type="auto"/>
            <w:shd w:val="clear" w:color="auto" w:fill="E8E8E8" w:themeFill="background2"/>
            <w:hideMark/>
          </w:tcPr>
          <w:p w14:paraId="3406D8C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Exécuter la simulation pour l'aide à la conduite.</w:t>
            </w:r>
          </w:p>
        </w:tc>
      </w:tr>
      <w:tr w:rsidR="009639D7" w:rsidRPr="00271240" w14:paraId="42966C10" w14:textId="77777777" w:rsidTr="004707B4">
        <w:trPr>
          <w:trHeight w:val="20"/>
        </w:trPr>
        <w:tc>
          <w:tcPr>
            <w:tcW w:w="0" w:type="auto"/>
            <w:vMerge/>
            <w:shd w:val="clear" w:color="auto" w:fill="E8E8E8" w:themeFill="background2"/>
            <w:noWrap/>
            <w:hideMark/>
          </w:tcPr>
          <w:p w14:paraId="67049587"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5E93D3A"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FDEA419"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B4A3E9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F.3.7</w:t>
            </w:r>
          </w:p>
        </w:tc>
        <w:tc>
          <w:tcPr>
            <w:tcW w:w="0" w:type="auto"/>
            <w:shd w:val="clear" w:color="auto" w:fill="E8E8E8" w:themeFill="background2"/>
            <w:noWrap/>
            <w:hideMark/>
          </w:tcPr>
          <w:p w14:paraId="5A508CE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Comparer les données</w:t>
            </w:r>
          </w:p>
        </w:tc>
        <w:tc>
          <w:tcPr>
            <w:tcW w:w="0" w:type="auto"/>
            <w:shd w:val="clear" w:color="auto" w:fill="E8E8E8" w:themeFill="background2"/>
            <w:hideMark/>
          </w:tcPr>
          <w:p w14:paraId="5F39AC5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Comparer les données de la simulation avec les données réelles pour évaluer les performances.</w:t>
            </w:r>
          </w:p>
        </w:tc>
      </w:tr>
      <w:tr w:rsidR="009639D7" w:rsidRPr="00271240" w14:paraId="0A29C916" w14:textId="77777777" w:rsidTr="004707B4">
        <w:trPr>
          <w:trHeight w:val="20"/>
        </w:trPr>
        <w:tc>
          <w:tcPr>
            <w:tcW w:w="0" w:type="auto"/>
            <w:vMerge/>
            <w:shd w:val="clear" w:color="auto" w:fill="E8E8E8" w:themeFill="background2"/>
            <w:noWrap/>
            <w:hideMark/>
          </w:tcPr>
          <w:p w14:paraId="1FBC7A7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1CB2896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84E4FBF"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3F561A9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F.3.8</w:t>
            </w:r>
          </w:p>
        </w:tc>
        <w:tc>
          <w:tcPr>
            <w:tcW w:w="0" w:type="auto"/>
            <w:shd w:val="clear" w:color="auto" w:fill="E8E8E8" w:themeFill="background2"/>
            <w:noWrap/>
            <w:hideMark/>
          </w:tcPr>
          <w:p w14:paraId="6547FD2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Alerter les opérateurs</w:t>
            </w:r>
          </w:p>
        </w:tc>
        <w:tc>
          <w:tcPr>
            <w:tcW w:w="0" w:type="auto"/>
            <w:shd w:val="clear" w:color="auto" w:fill="E8E8E8" w:themeFill="background2"/>
            <w:hideMark/>
          </w:tcPr>
          <w:p w14:paraId="15C6E41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Envoyer des alertes en temps réel en cas de déviations ou d'anomalies pendant la simulation.</w:t>
            </w:r>
          </w:p>
        </w:tc>
      </w:tr>
      <w:tr w:rsidR="009639D7" w:rsidRPr="00271240" w14:paraId="3784CD16" w14:textId="77777777" w:rsidTr="004707B4">
        <w:trPr>
          <w:trHeight w:val="20"/>
        </w:trPr>
        <w:tc>
          <w:tcPr>
            <w:tcW w:w="0" w:type="auto"/>
            <w:vMerge/>
            <w:shd w:val="clear" w:color="auto" w:fill="E8E8E8" w:themeFill="background2"/>
            <w:noWrap/>
            <w:hideMark/>
          </w:tcPr>
          <w:p w14:paraId="00140C57"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1C2A13B0"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1542159E"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34404E0"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F.3.9</w:t>
            </w:r>
          </w:p>
        </w:tc>
        <w:tc>
          <w:tcPr>
            <w:tcW w:w="0" w:type="auto"/>
            <w:shd w:val="clear" w:color="auto" w:fill="E8E8E8" w:themeFill="background2"/>
            <w:noWrap/>
            <w:hideMark/>
          </w:tcPr>
          <w:p w14:paraId="037BBAE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procédures</w:t>
            </w:r>
          </w:p>
        </w:tc>
        <w:tc>
          <w:tcPr>
            <w:tcW w:w="0" w:type="auto"/>
            <w:shd w:val="clear" w:color="auto" w:fill="E8E8E8" w:themeFill="background2"/>
            <w:hideMark/>
          </w:tcPr>
          <w:p w14:paraId="3CBCF160"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les procédures de conduite en cas d'alerte.</w:t>
            </w:r>
          </w:p>
        </w:tc>
      </w:tr>
      <w:tr w:rsidR="009639D7" w:rsidRPr="00271240" w14:paraId="048A70C3" w14:textId="77777777" w:rsidTr="004707B4">
        <w:trPr>
          <w:trHeight w:val="20"/>
        </w:trPr>
        <w:tc>
          <w:tcPr>
            <w:tcW w:w="0" w:type="auto"/>
            <w:vMerge w:val="restart"/>
            <w:shd w:val="clear" w:color="auto" w:fill="E8E8E8" w:themeFill="background2"/>
            <w:noWrap/>
            <w:hideMark/>
          </w:tcPr>
          <w:p w14:paraId="2C95E648" w14:textId="3E265E42"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4</w:t>
            </w:r>
          </w:p>
        </w:tc>
        <w:tc>
          <w:tcPr>
            <w:tcW w:w="0" w:type="auto"/>
            <w:vMerge w:val="restart"/>
            <w:shd w:val="clear" w:color="auto" w:fill="E8E8E8" w:themeFill="background2"/>
            <w:noWrap/>
            <w:hideMark/>
          </w:tcPr>
          <w:p w14:paraId="0DB02E4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Rechercher</w:t>
            </w:r>
          </w:p>
        </w:tc>
        <w:tc>
          <w:tcPr>
            <w:tcW w:w="0" w:type="auto"/>
            <w:vMerge w:val="restart"/>
            <w:shd w:val="clear" w:color="auto" w:fill="E8E8E8" w:themeFill="background2"/>
            <w:hideMark/>
          </w:tcPr>
          <w:p w14:paraId="3AEB1BC7"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La fonction "Rechercher" permet aux utilisateurs de trouver rapidement et efficacement les informations nécessaires pour leur travail. Elle recueille les demandes de recherche, les transforme en requêtes compréhensibles par le système, récupère les informations pertinentes à partir des bases de données, et les affiche de manière claire et organisée. Cette fonction simplifie l'accès à la documentation et aux données, améliorant ainsi la prise de décision et l'efficacité opérationnelle.</w:t>
            </w:r>
          </w:p>
        </w:tc>
        <w:tc>
          <w:tcPr>
            <w:tcW w:w="0" w:type="auto"/>
            <w:shd w:val="clear" w:color="auto" w:fill="E8E8E8" w:themeFill="background2"/>
            <w:noWrap/>
            <w:hideMark/>
          </w:tcPr>
          <w:p w14:paraId="6895628E" w14:textId="2CE6ED85"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4</w:t>
            </w:r>
            <w:r w:rsidRPr="00271240">
              <w:rPr>
                <w:rFonts w:asciiTheme="minorHAnsi" w:hAnsiTheme="minorHAnsi" w:cstheme="minorHAnsi"/>
                <w:sz w:val="22"/>
                <w:szCs w:val="22"/>
              </w:rPr>
              <w:t>.1</w:t>
            </w:r>
          </w:p>
        </w:tc>
        <w:tc>
          <w:tcPr>
            <w:tcW w:w="0" w:type="auto"/>
            <w:shd w:val="clear" w:color="auto" w:fill="E8E8E8" w:themeFill="background2"/>
            <w:noWrap/>
            <w:hideMark/>
          </w:tcPr>
          <w:p w14:paraId="45F2C37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Recueillir la demande</w:t>
            </w:r>
          </w:p>
        </w:tc>
        <w:tc>
          <w:tcPr>
            <w:tcW w:w="0" w:type="auto"/>
            <w:shd w:val="clear" w:color="auto" w:fill="E8E8E8" w:themeFill="background2"/>
            <w:hideMark/>
          </w:tcPr>
          <w:p w14:paraId="0D40A86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Collecter les demandes de recherche des utilisateurs.</w:t>
            </w:r>
          </w:p>
        </w:tc>
      </w:tr>
      <w:tr w:rsidR="009639D7" w:rsidRPr="00271240" w14:paraId="563A07C4" w14:textId="77777777" w:rsidTr="004707B4">
        <w:trPr>
          <w:trHeight w:val="20"/>
        </w:trPr>
        <w:tc>
          <w:tcPr>
            <w:tcW w:w="0" w:type="auto"/>
            <w:vMerge/>
            <w:shd w:val="clear" w:color="auto" w:fill="E8E8E8" w:themeFill="background2"/>
            <w:hideMark/>
          </w:tcPr>
          <w:p w14:paraId="4E14926D"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642322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48B7BE8"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61D366A" w14:textId="62652AB0"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4</w:t>
            </w:r>
            <w:r w:rsidRPr="00271240">
              <w:rPr>
                <w:rFonts w:asciiTheme="minorHAnsi" w:hAnsiTheme="minorHAnsi" w:cstheme="minorHAnsi"/>
                <w:sz w:val="22"/>
                <w:szCs w:val="22"/>
              </w:rPr>
              <w:t>.2</w:t>
            </w:r>
          </w:p>
        </w:tc>
        <w:tc>
          <w:tcPr>
            <w:tcW w:w="0" w:type="auto"/>
            <w:shd w:val="clear" w:color="auto" w:fill="E8E8E8" w:themeFill="background2"/>
            <w:hideMark/>
          </w:tcPr>
          <w:p w14:paraId="09BD771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Transformer la demande en requête machine</w:t>
            </w:r>
          </w:p>
        </w:tc>
        <w:tc>
          <w:tcPr>
            <w:tcW w:w="0" w:type="auto"/>
            <w:shd w:val="clear" w:color="auto" w:fill="E8E8E8" w:themeFill="background2"/>
            <w:hideMark/>
          </w:tcPr>
          <w:p w14:paraId="448FA85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Convertir les demandes en requêtes compréhensibles par le système.</w:t>
            </w:r>
          </w:p>
        </w:tc>
      </w:tr>
      <w:tr w:rsidR="009639D7" w:rsidRPr="00271240" w14:paraId="1C7E00B1" w14:textId="77777777" w:rsidTr="004707B4">
        <w:trPr>
          <w:trHeight w:val="20"/>
        </w:trPr>
        <w:tc>
          <w:tcPr>
            <w:tcW w:w="0" w:type="auto"/>
            <w:vMerge/>
            <w:shd w:val="clear" w:color="auto" w:fill="E8E8E8" w:themeFill="background2"/>
            <w:hideMark/>
          </w:tcPr>
          <w:p w14:paraId="0B48D53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427EE0E"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0AE4517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7416663F" w14:textId="1513732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4</w:t>
            </w:r>
            <w:r w:rsidRPr="00271240">
              <w:rPr>
                <w:rFonts w:asciiTheme="minorHAnsi" w:hAnsiTheme="minorHAnsi" w:cstheme="minorHAnsi"/>
                <w:sz w:val="22"/>
                <w:szCs w:val="22"/>
              </w:rPr>
              <w:t>.3</w:t>
            </w:r>
          </w:p>
        </w:tc>
        <w:tc>
          <w:tcPr>
            <w:tcW w:w="0" w:type="auto"/>
            <w:shd w:val="clear" w:color="auto" w:fill="E8E8E8" w:themeFill="background2"/>
            <w:noWrap/>
            <w:hideMark/>
          </w:tcPr>
          <w:p w14:paraId="1A5D702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Récupérer les informations</w:t>
            </w:r>
          </w:p>
        </w:tc>
        <w:tc>
          <w:tcPr>
            <w:tcW w:w="0" w:type="auto"/>
            <w:shd w:val="clear" w:color="auto" w:fill="E8E8E8" w:themeFill="background2"/>
            <w:hideMark/>
          </w:tcPr>
          <w:p w14:paraId="0DA560C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Extraire les informations pertinentes à partir de la base de connaissances.</w:t>
            </w:r>
          </w:p>
        </w:tc>
      </w:tr>
      <w:tr w:rsidR="009639D7" w:rsidRPr="00271240" w14:paraId="179C184D" w14:textId="77777777" w:rsidTr="004707B4">
        <w:trPr>
          <w:trHeight w:val="20"/>
        </w:trPr>
        <w:tc>
          <w:tcPr>
            <w:tcW w:w="0" w:type="auto"/>
            <w:vMerge/>
            <w:shd w:val="clear" w:color="auto" w:fill="E8E8E8" w:themeFill="background2"/>
            <w:hideMark/>
          </w:tcPr>
          <w:p w14:paraId="28ED56B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423E70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60637EE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6408C2C1" w14:textId="69EC305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4</w:t>
            </w:r>
            <w:r w:rsidRPr="00271240">
              <w:rPr>
                <w:rFonts w:asciiTheme="minorHAnsi" w:hAnsiTheme="minorHAnsi" w:cstheme="minorHAnsi"/>
                <w:sz w:val="22"/>
                <w:szCs w:val="22"/>
              </w:rPr>
              <w:t>.4</w:t>
            </w:r>
          </w:p>
        </w:tc>
        <w:tc>
          <w:tcPr>
            <w:tcW w:w="0" w:type="auto"/>
            <w:shd w:val="clear" w:color="auto" w:fill="E8E8E8" w:themeFill="background2"/>
            <w:noWrap/>
            <w:hideMark/>
          </w:tcPr>
          <w:p w14:paraId="3F244798"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informations</w:t>
            </w:r>
          </w:p>
        </w:tc>
        <w:tc>
          <w:tcPr>
            <w:tcW w:w="0" w:type="auto"/>
            <w:shd w:val="clear" w:color="auto" w:fill="E8E8E8" w:themeFill="background2"/>
            <w:hideMark/>
          </w:tcPr>
          <w:p w14:paraId="6DDB781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les informations recherchées de manière claire et organisée.</w:t>
            </w:r>
          </w:p>
        </w:tc>
      </w:tr>
      <w:tr w:rsidR="009639D7" w:rsidRPr="00271240" w14:paraId="57EEB2F7" w14:textId="77777777" w:rsidTr="004707B4">
        <w:trPr>
          <w:trHeight w:val="20"/>
        </w:trPr>
        <w:tc>
          <w:tcPr>
            <w:tcW w:w="0" w:type="auto"/>
            <w:vMerge w:val="restart"/>
            <w:noWrap/>
            <w:hideMark/>
          </w:tcPr>
          <w:p w14:paraId="5A5D101F" w14:textId="15500B99"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5</w:t>
            </w:r>
          </w:p>
        </w:tc>
        <w:tc>
          <w:tcPr>
            <w:tcW w:w="0" w:type="auto"/>
            <w:vMerge w:val="restart"/>
            <w:noWrap/>
            <w:hideMark/>
          </w:tcPr>
          <w:p w14:paraId="3F40606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Connecter</w:t>
            </w:r>
          </w:p>
        </w:tc>
        <w:tc>
          <w:tcPr>
            <w:tcW w:w="0" w:type="auto"/>
            <w:vMerge w:val="restart"/>
            <w:hideMark/>
          </w:tcPr>
          <w:p w14:paraId="23BF6C3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La fonction "Connecter" assure une intégration fluide et sécurisée entre les différents composants du jumeau numérique et les systèmes réels. Elle permet l'authentification des utilisateurs, la connexion au jumeau numérique, la synchronisation avec les équipements réels, et la communication entre les modules du jumeau et la base de données. Cette fonction garantit une interaction cohérente et en temps réel entre tous les éléments du système.</w:t>
            </w:r>
          </w:p>
        </w:tc>
        <w:tc>
          <w:tcPr>
            <w:tcW w:w="0" w:type="auto"/>
            <w:noWrap/>
            <w:hideMark/>
          </w:tcPr>
          <w:p w14:paraId="01A86709" w14:textId="699BE8D0"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5</w:t>
            </w:r>
            <w:r w:rsidRPr="00271240">
              <w:rPr>
                <w:rFonts w:asciiTheme="minorHAnsi" w:hAnsiTheme="minorHAnsi" w:cstheme="minorHAnsi"/>
                <w:sz w:val="22"/>
                <w:szCs w:val="22"/>
              </w:rPr>
              <w:t>.1</w:t>
            </w:r>
          </w:p>
        </w:tc>
        <w:tc>
          <w:tcPr>
            <w:tcW w:w="0" w:type="auto"/>
            <w:noWrap/>
            <w:hideMark/>
          </w:tcPr>
          <w:p w14:paraId="348575F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Authentifier l'utilisateur</w:t>
            </w:r>
          </w:p>
        </w:tc>
        <w:tc>
          <w:tcPr>
            <w:tcW w:w="0" w:type="auto"/>
            <w:hideMark/>
          </w:tcPr>
          <w:p w14:paraId="7F0AAF2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Vérifier l'identité de l'utilisateur pour un accès sécurisé.</w:t>
            </w:r>
          </w:p>
        </w:tc>
      </w:tr>
      <w:tr w:rsidR="009639D7" w:rsidRPr="00271240" w14:paraId="1D55138D" w14:textId="77777777" w:rsidTr="004707B4">
        <w:trPr>
          <w:trHeight w:val="20"/>
        </w:trPr>
        <w:tc>
          <w:tcPr>
            <w:tcW w:w="0" w:type="auto"/>
            <w:vMerge/>
            <w:hideMark/>
          </w:tcPr>
          <w:p w14:paraId="7B5481B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40187C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9C38508"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5CD381B6" w14:textId="21F369CC"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5</w:t>
            </w:r>
            <w:r w:rsidRPr="00271240">
              <w:rPr>
                <w:rFonts w:asciiTheme="minorHAnsi" w:hAnsiTheme="minorHAnsi" w:cstheme="minorHAnsi"/>
                <w:sz w:val="22"/>
                <w:szCs w:val="22"/>
              </w:rPr>
              <w:t>.2</w:t>
            </w:r>
          </w:p>
        </w:tc>
        <w:tc>
          <w:tcPr>
            <w:tcW w:w="0" w:type="auto"/>
            <w:noWrap/>
            <w:hideMark/>
          </w:tcPr>
          <w:p w14:paraId="3923FC0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Connecter l'utilisateur au jumeau</w:t>
            </w:r>
          </w:p>
        </w:tc>
        <w:tc>
          <w:tcPr>
            <w:tcW w:w="0" w:type="auto"/>
            <w:hideMark/>
          </w:tcPr>
          <w:p w14:paraId="3489963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Établir une connexion entre l'utilisateur et le jumeau numérique.</w:t>
            </w:r>
          </w:p>
        </w:tc>
      </w:tr>
      <w:tr w:rsidR="009639D7" w:rsidRPr="00271240" w14:paraId="264CB709" w14:textId="77777777" w:rsidTr="004707B4">
        <w:trPr>
          <w:trHeight w:val="20"/>
        </w:trPr>
        <w:tc>
          <w:tcPr>
            <w:tcW w:w="0" w:type="auto"/>
            <w:vMerge/>
            <w:hideMark/>
          </w:tcPr>
          <w:p w14:paraId="63DBD1F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03124D4B"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02BECF1"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602DCA52" w14:textId="6D3B6C2A"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5.</w:t>
            </w:r>
            <w:r w:rsidRPr="00271240">
              <w:rPr>
                <w:rFonts w:asciiTheme="minorHAnsi" w:hAnsiTheme="minorHAnsi" w:cstheme="minorHAnsi"/>
                <w:sz w:val="22"/>
                <w:szCs w:val="22"/>
              </w:rPr>
              <w:t>3</w:t>
            </w:r>
          </w:p>
        </w:tc>
        <w:tc>
          <w:tcPr>
            <w:tcW w:w="0" w:type="auto"/>
            <w:noWrap/>
            <w:hideMark/>
          </w:tcPr>
          <w:p w14:paraId="57B7846E" w14:textId="36592CB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Connecter le jumeau au </w:t>
            </w:r>
            <w:r w:rsidR="009639D7">
              <w:rPr>
                <w:rFonts w:asciiTheme="minorHAnsi" w:hAnsiTheme="minorHAnsi" w:cstheme="minorHAnsi"/>
                <w:sz w:val="22"/>
                <w:szCs w:val="22"/>
              </w:rPr>
              <w:t>drone</w:t>
            </w:r>
          </w:p>
        </w:tc>
        <w:tc>
          <w:tcPr>
            <w:tcW w:w="0" w:type="auto"/>
            <w:hideMark/>
          </w:tcPr>
          <w:p w14:paraId="3660453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Relier le jumeau numérique aux équipements réels pour une synchronisation en temps réel.</w:t>
            </w:r>
          </w:p>
        </w:tc>
      </w:tr>
      <w:tr w:rsidR="009639D7" w:rsidRPr="00271240" w14:paraId="0C0064B0" w14:textId="77777777" w:rsidTr="004707B4">
        <w:trPr>
          <w:trHeight w:val="20"/>
        </w:trPr>
        <w:tc>
          <w:tcPr>
            <w:tcW w:w="0" w:type="auto"/>
            <w:vMerge/>
            <w:hideMark/>
          </w:tcPr>
          <w:p w14:paraId="68169C80"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467EB83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066EB88E"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60AAE27F" w14:textId="01D7EBF3"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5</w:t>
            </w:r>
            <w:r w:rsidRPr="00271240">
              <w:rPr>
                <w:rFonts w:asciiTheme="minorHAnsi" w:hAnsiTheme="minorHAnsi" w:cstheme="minorHAnsi"/>
                <w:sz w:val="22"/>
                <w:szCs w:val="22"/>
              </w:rPr>
              <w:t>.4</w:t>
            </w:r>
          </w:p>
        </w:tc>
        <w:tc>
          <w:tcPr>
            <w:tcW w:w="0" w:type="auto"/>
            <w:noWrap/>
            <w:hideMark/>
          </w:tcPr>
          <w:p w14:paraId="16C003D9" w14:textId="0563BF5F"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Connecter les modules du jumeau à la base de </w:t>
            </w:r>
            <w:r w:rsidR="009639D7" w:rsidRPr="00271240">
              <w:rPr>
                <w:rFonts w:asciiTheme="minorHAnsi" w:hAnsiTheme="minorHAnsi" w:cstheme="minorHAnsi"/>
                <w:sz w:val="22"/>
                <w:szCs w:val="22"/>
              </w:rPr>
              <w:t>données</w:t>
            </w:r>
          </w:p>
        </w:tc>
        <w:tc>
          <w:tcPr>
            <w:tcW w:w="0" w:type="auto"/>
            <w:hideMark/>
          </w:tcPr>
          <w:p w14:paraId="5F6049E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Assurer une communication fluide entre les modules du jumeau et la base de données.</w:t>
            </w:r>
          </w:p>
        </w:tc>
      </w:tr>
      <w:tr w:rsidR="009639D7" w:rsidRPr="00271240" w14:paraId="75E08B88" w14:textId="77777777" w:rsidTr="004707B4">
        <w:trPr>
          <w:trHeight w:val="20"/>
        </w:trPr>
        <w:tc>
          <w:tcPr>
            <w:tcW w:w="0" w:type="auto"/>
            <w:vMerge w:val="restart"/>
            <w:shd w:val="clear" w:color="auto" w:fill="E8E8E8" w:themeFill="background2"/>
            <w:noWrap/>
            <w:hideMark/>
          </w:tcPr>
          <w:p w14:paraId="06235CC7" w14:textId="4CE64E34"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6</w:t>
            </w:r>
          </w:p>
        </w:tc>
        <w:tc>
          <w:tcPr>
            <w:tcW w:w="0" w:type="auto"/>
            <w:vMerge w:val="restart"/>
            <w:shd w:val="clear" w:color="auto" w:fill="E8E8E8" w:themeFill="background2"/>
            <w:noWrap/>
            <w:hideMark/>
          </w:tcPr>
          <w:p w14:paraId="15AAF18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Modifier</w:t>
            </w:r>
          </w:p>
        </w:tc>
        <w:tc>
          <w:tcPr>
            <w:tcW w:w="0" w:type="auto"/>
            <w:vMerge w:val="restart"/>
            <w:shd w:val="clear" w:color="auto" w:fill="E8E8E8" w:themeFill="background2"/>
            <w:hideMark/>
          </w:tcPr>
          <w:p w14:paraId="5A0144A0" w14:textId="1B3866DE"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La fonction "Modifier" permet de mettre à jour et d'adapter le jumeau numérique en fonction des évolutions des équipements. Elle permet de modifier le modèle 3D des équipements, la base de données, les modules du jumeau, et même l'architecture du jumeau numérique. Cette fonction assure que le jumeau numérique reste à jour et précis, reflétant fidèlement les conditions réelles.</w:t>
            </w:r>
          </w:p>
        </w:tc>
        <w:tc>
          <w:tcPr>
            <w:tcW w:w="0" w:type="auto"/>
            <w:shd w:val="clear" w:color="auto" w:fill="E8E8E8" w:themeFill="background2"/>
            <w:noWrap/>
            <w:hideMark/>
          </w:tcPr>
          <w:p w14:paraId="7DB293E0" w14:textId="767B281A"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6</w:t>
            </w:r>
            <w:r w:rsidRPr="00271240">
              <w:rPr>
                <w:rFonts w:asciiTheme="minorHAnsi" w:hAnsiTheme="minorHAnsi" w:cstheme="minorHAnsi"/>
                <w:sz w:val="22"/>
                <w:szCs w:val="22"/>
              </w:rPr>
              <w:t>.1</w:t>
            </w:r>
          </w:p>
        </w:tc>
        <w:tc>
          <w:tcPr>
            <w:tcW w:w="0" w:type="auto"/>
            <w:shd w:val="clear" w:color="auto" w:fill="E8E8E8" w:themeFill="background2"/>
            <w:noWrap/>
            <w:hideMark/>
          </w:tcPr>
          <w:p w14:paraId="46DFEBD7"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Modifier le modèle 3d</w:t>
            </w:r>
          </w:p>
        </w:tc>
        <w:tc>
          <w:tcPr>
            <w:tcW w:w="0" w:type="auto"/>
            <w:shd w:val="clear" w:color="auto" w:fill="E8E8E8" w:themeFill="background2"/>
            <w:hideMark/>
          </w:tcPr>
          <w:p w14:paraId="17676D80"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Permettre la modification du modèle 3D des équipements pour une mise à jour continue.</w:t>
            </w:r>
          </w:p>
        </w:tc>
      </w:tr>
      <w:tr w:rsidR="009639D7" w:rsidRPr="00271240" w14:paraId="5C1AFF45" w14:textId="77777777" w:rsidTr="004707B4">
        <w:trPr>
          <w:trHeight w:val="20"/>
        </w:trPr>
        <w:tc>
          <w:tcPr>
            <w:tcW w:w="0" w:type="auto"/>
            <w:vMerge/>
            <w:shd w:val="clear" w:color="auto" w:fill="E8E8E8" w:themeFill="background2"/>
            <w:hideMark/>
          </w:tcPr>
          <w:p w14:paraId="4255DDE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32F1712"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0950F2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173A164" w14:textId="19E10D7A"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6</w:t>
            </w:r>
            <w:r w:rsidRPr="00271240">
              <w:rPr>
                <w:rFonts w:asciiTheme="minorHAnsi" w:hAnsiTheme="minorHAnsi" w:cstheme="minorHAnsi"/>
                <w:sz w:val="22"/>
                <w:szCs w:val="22"/>
              </w:rPr>
              <w:t>.2</w:t>
            </w:r>
          </w:p>
        </w:tc>
        <w:tc>
          <w:tcPr>
            <w:tcW w:w="0" w:type="auto"/>
            <w:shd w:val="clear" w:color="auto" w:fill="E8E8E8" w:themeFill="background2"/>
            <w:noWrap/>
            <w:hideMark/>
          </w:tcPr>
          <w:p w14:paraId="6C0338CA" w14:textId="1267BE40"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Modifier la base de </w:t>
            </w:r>
            <w:r w:rsidR="001C185D" w:rsidRPr="00271240">
              <w:rPr>
                <w:rFonts w:asciiTheme="minorHAnsi" w:hAnsiTheme="minorHAnsi" w:cstheme="minorHAnsi"/>
                <w:sz w:val="22"/>
                <w:szCs w:val="22"/>
              </w:rPr>
              <w:t>données</w:t>
            </w:r>
          </w:p>
        </w:tc>
        <w:tc>
          <w:tcPr>
            <w:tcW w:w="0" w:type="auto"/>
            <w:shd w:val="clear" w:color="auto" w:fill="E8E8E8" w:themeFill="background2"/>
            <w:hideMark/>
          </w:tcPr>
          <w:p w14:paraId="52A697D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Mettre à jour la base de données avec de nouvelles informations ou corrections.</w:t>
            </w:r>
          </w:p>
        </w:tc>
      </w:tr>
      <w:tr w:rsidR="009639D7" w:rsidRPr="00271240" w14:paraId="331EAB2D" w14:textId="77777777" w:rsidTr="004707B4">
        <w:trPr>
          <w:trHeight w:val="20"/>
        </w:trPr>
        <w:tc>
          <w:tcPr>
            <w:tcW w:w="0" w:type="auto"/>
            <w:vMerge/>
            <w:shd w:val="clear" w:color="auto" w:fill="E8E8E8" w:themeFill="background2"/>
            <w:hideMark/>
          </w:tcPr>
          <w:p w14:paraId="12BFEBD0"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67C633B2"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9BA2927"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35C98FD1" w14:textId="3D142416"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6</w:t>
            </w:r>
            <w:r w:rsidRPr="00271240">
              <w:rPr>
                <w:rFonts w:asciiTheme="minorHAnsi" w:hAnsiTheme="minorHAnsi" w:cstheme="minorHAnsi"/>
                <w:sz w:val="22"/>
                <w:szCs w:val="22"/>
              </w:rPr>
              <w:t>.3</w:t>
            </w:r>
          </w:p>
        </w:tc>
        <w:tc>
          <w:tcPr>
            <w:tcW w:w="0" w:type="auto"/>
            <w:shd w:val="clear" w:color="auto" w:fill="E8E8E8" w:themeFill="background2"/>
            <w:noWrap/>
            <w:hideMark/>
          </w:tcPr>
          <w:p w14:paraId="109F05D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Modifier les modules du jumeau</w:t>
            </w:r>
          </w:p>
        </w:tc>
        <w:tc>
          <w:tcPr>
            <w:tcW w:w="0" w:type="auto"/>
            <w:shd w:val="clear" w:color="auto" w:fill="E8E8E8" w:themeFill="background2"/>
            <w:hideMark/>
          </w:tcPr>
          <w:p w14:paraId="3FAEE1F1"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Ajouter, supprimer ou modifier les modules du jumeau numérique.</w:t>
            </w:r>
          </w:p>
        </w:tc>
      </w:tr>
      <w:tr w:rsidR="009639D7" w:rsidRPr="00271240" w14:paraId="2A97C038" w14:textId="77777777" w:rsidTr="004707B4">
        <w:trPr>
          <w:trHeight w:val="20"/>
        </w:trPr>
        <w:tc>
          <w:tcPr>
            <w:tcW w:w="0" w:type="auto"/>
            <w:vMerge/>
            <w:shd w:val="clear" w:color="auto" w:fill="E8E8E8" w:themeFill="background2"/>
            <w:hideMark/>
          </w:tcPr>
          <w:p w14:paraId="3A99A1E8"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2E522D7"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1B76589E"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63255F4" w14:textId="06E09B8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6</w:t>
            </w:r>
            <w:r w:rsidRPr="00271240">
              <w:rPr>
                <w:rFonts w:asciiTheme="minorHAnsi" w:hAnsiTheme="minorHAnsi" w:cstheme="minorHAnsi"/>
                <w:sz w:val="22"/>
                <w:szCs w:val="22"/>
              </w:rPr>
              <w:t>.4</w:t>
            </w:r>
          </w:p>
        </w:tc>
        <w:tc>
          <w:tcPr>
            <w:tcW w:w="0" w:type="auto"/>
            <w:shd w:val="clear" w:color="auto" w:fill="E8E8E8" w:themeFill="background2"/>
            <w:noWrap/>
            <w:hideMark/>
          </w:tcPr>
          <w:p w14:paraId="74184016"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Modifier l'architecture du jumeau</w:t>
            </w:r>
          </w:p>
        </w:tc>
        <w:tc>
          <w:tcPr>
            <w:tcW w:w="0" w:type="auto"/>
            <w:shd w:val="clear" w:color="auto" w:fill="E8E8E8" w:themeFill="background2"/>
            <w:hideMark/>
          </w:tcPr>
          <w:p w14:paraId="615F930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Réorganiser l'architecture du jumeau numérique pour une meilleure efficacité.</w:t>
            </w:r>
          </w:p>
        </w:tc>
      </w:tr>
      <w:tr w:rsidR="009639D7" w:rsidRPr="00271240" w14:paraId="53F8E90F" w14:textId="77777777" w:rsidTr="004707B4">
        <w:trPr>
          <w:trHeight w:val="20"/>
        </w:trPr>
        <w:tc>
          <w:tcPr>
            <w:tcW w:w="0" w:type="auto"/>
            <w:vMerge w:val="restart"/>
            <w:noWrap/>
            <w:hideMark/>
          </w:tcPr>
          <w:p w14:paraId="1AB5EDED" w14:textId="1C52AAA4"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p>
        </w:tc>
        <w:tc>
          <w:tcPr>
            <w:tcW w:w="0" w:type="auto"/>
            <w:vMerge w:val="restart"/>
            <w:noWrap/>
            <w:hideMark/>
          </w:tcPr>
          <w:p w14:paraId="50755EC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Stocker</w:t>
            </w:r>
          </w:p>
        </w:tc>
        <w:tc>
          <w:tcPr>
            <w:tcW w:w="0" w:type="auto"/>
            <w:vMerge w:val="restart"/>
            <w:hideMark/>
          </w:tcPr>
          <w:p w14:paraId="41C31081" w14:textId="39CDF496"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La fonction "Stocker" assure la sauvegarde et la gestion des données générées par le jumeau numérique. Elle permet de stocker les données du jumeau, les modèles 3D des équipements, les données liées au </w:t>
            </w:r>
            <w:r w:rsidR="001B2AB1">
              <w:rPr>
                <w:rFonts w:asciiTheme="minorHAnsi" w:hAnsiTheme="minorHAnsi" w:cstheme="minorHAnsi"/>
                <w:sz w:val="22"/>
                <w:szCs w:val="22"/>
              </w:rPr>
              <w:t>drone</w:t>
            </w:r>
            <w:r w:rsidRPr="00271240">
              <w:rPr>
                <w:rFonts w:asciiTheme="minorHAnsi" w:hAnsiTheme="minorHAnsi" w:cstheme="minorHAnsi"/>
                <w:sz w:val="22"/>
                <w:szCs w:val="22"/>
              </w:rPr>
              <w:t>, les messages collaboratifs, et les données collaboratives. Cette fonction garantit la disponibilité et l'intégrité des données, facilitant ainsi leur analyse et leur utilisation future.</w:t>
            </w:r>
          </w:p>
        </w:tc>
        <w:tc>
          <w:tcPr>
            <w:tcW w:w="0" w:type="auto"/>
            <w:noWrap/>
            <w:hideMark/>
          </w:tcPr>
          <w:p w14:paraId="735CEE84" w14:textId="5B67480A"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r w:rsidRPr="00271240">
              <w:rPr>
                <w:rFonts w:asciiTheme="minorHAnsi" w:hAnsiTheme="minorHAnsi" w:cstheme="minorHAnsi"/>
                <w:sz w:val="22"/>
                <w:szCs w:val="22"/>
              </w:rPr>
              <w:t>.1</w:t>
            </w:r>
          </w:p>
        </w:tc>
        <w:tc>
          <w:tcPr>
            <w:tcW w:w="0" w:type="auto"/>
            <w:noWrap/>
            <w:hideMark/>
          </w:tcPr>
          <w:p w14:paraId="4F372CFF"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Stocker les données du jumeau</w:t>
            </w:r>
          </w:p>
        </w:tc>
        <w:tc>
          <w:tcPr>
            <w:tcW w:w="0" w:type="auto"/>
            <w:hideMark/>
          </w:tcPr>
          <w:p w14:paraId="12C613F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Sauvegarder les données générées par le jumeau numérique.</w:t>
            </w:r>
          </w:p>
        </w:tc>
      </w:tr>
      <w:tr w:rsidR="009639D7" w:rsidRPr="00271240" w14:paraId="54630496" w14:textId="77777777" w:rsidTr="004707B4">
        <w:trPr>
          <w:trHeight w:val="20"/>
        </w:trPr>
        <w:tc>
          <w:tcPr>
            <w:tcW w:w="0" w:type="auto"/>
            <w:vMerge/>
            <w:hideMark/>
          </w:tcPr>
          <w:p w14:paraId="0F11C7BC"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38281E4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61DB532"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6CBD3C97" w14:textId="509C24A8"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r w:rsidRPr="00271240">
              <w:rPr>
                <w:rFonts w:asciiTheme="minorHAnsi" w:hAnsiTheme="minorHAnsi" w:cstheme="minorHAnsi"/>
                <w:sz w:val="22"/>
                <w:szCs w:val="22"/>
              </w:rPr>
              <w:t>.2</w:t>
            </w:r>
          </w:p>
        </w:tc>
        <w:tc>
          <w:tcPr>
            <w:tcW w:w="0" w:type="auto"/>
            <w:noWrap/>
            <w:hideMark/>
          </w:tcPr>
          <w:p w14:paraId="32CA6FC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Stocker le modèle 3D</w:t>
            </w:r>
          </w:p>
        </w:tc>
        <w:tc>
          <w:tcPr>
            <w:tcW w:w="0" w:type="auto"/>
            <w:hideMark/>
          </w:tcPr>
          <w:p w14:paraId="1B2E258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Conserver les modèles 3D des équipements pour une référence future.</w:t>
            </w:r>
          </w:p>
        </w:tc>
      </w:tr>
      <w:tr w:rsidR="009639D7" w:rsidRPr="00271240" w14:paraId="20E123EA" w14:textId="77777777" w:rsidTr="004707B4">
        <w:trPr>
          <w:trHeight w:val="20"/>
        </w:trPr>
        <w:tc>
          <w:tcPr>
            <w:tcW w:w="0" w:type="auto"/>
            <w:vMerge/>
            <w:hideMark/>
          </w:tcPr>
          <w:p w14:paraId="75B3C615"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0CC2FA6F"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2F0E2FE5"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4E50272D" w14:textId="0CBACFE8"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r w:rsidRPr="00271240">
              <w:rPr>
                <w:rFonts w:asciiTheme="minorHAnsi" w:hAnsiTheme="minorHAnsi" w:cstheme="minorHAnsi"/>
                <w:sz w:val="22"/>
                <w:szCs w:val="22"/>
              </w:rPr>
              <w:t>.3</w:t>
            </w:r>
          </w:p>
        </w:tc>
        <w:tc>
          <w:tcPr>
            <w:tcW w:w="0" w:type="auto"/>
            <w:noWrap/>
            <w:hideMark/>
          </w:tcPr>
          <w:p w14:paraId="73FBD205" w14:textId="223D57B2"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Stocker les données </w:t>
            </w:r>
            <w:r w:rsidR="001B2AB1">
              <w:rPr>
                <w:rFonts w:asciiTheme="minorHAnsi" w:hAnsiTheme="minorHAnsi" w:cstheme="minorHAnsi"/>
                <w:sz w:val="22"/>
                <w:szCs w:val="22"/>
              </w:rPr>
              <w:t>drone</w:t>
            </w:r>
          </w:p>
        </w:tc>
        <w:tc>
          <w:tcPr>
            <w:tcW w:w="0" w:type="auto"/>
            <w:hideMark/>
          </w:tcPr>
          <w:p w14:paraId="1EB50081" w14:textId="46479F1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Archiver les données liés </w:t>
            </w:r>
            <w:r w:rsidR="001B2AB1">
              <w:rPr>
                <w:rFonts w:asciiTheme="minorHAnsi" w:hAnsiTheme="minorHAnsi" w:cstheme="minorHAnsi"/>
                <w:sz w:val="22"/>
                <w:szCs w:val="22"/>
              </w:rPr>
              <w:t>drone</w:t>
            </w:r>
            <w:r w:rsidRPr="00271240">
              <w:rPr>
                <w:rFonts w:asciiTheme="minorHAnsi" w:hAnsiTheme="minorHAnsi" w:cstheme="minorHAnsi"/>
                <w:sz w:val="22"/>
                <w:szCs w:val="22"/>
              </w:rPr>
              <w:t xml:space="preserve"> pour une analyse historique.</w:t>
            </w:r>
          </w:p>
        </w:tc>
      </w:tr>
      <w:tr w:rsidR="009639D7" w:rsidRPr="00271240" w14:paraId="05A2209E" w14:textId="77777777" w:rsidTr="004707B4">
        <w:trPr>
          <w:trHeight w:val="20"/>
        </w:trPr>
        <w:tc>
          <w:tcPr>
            <w:tcW w:w="0" w:type="auto"/>
            <w:vMerge/>
            <w:hideMark/>
          </w:tcPr>
          <w:p w14:paraId="782B93AF"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3ACD8BF2"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7A7EA7FD"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67FF9662" w14:textId="63FE8A36"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r w:rsidRPr="00271240">
              <w:rPr>
                <w:rFonts w:asciiTheme="minorHAnsi" w:hAnsiTheme="minorHAnsi" w:cstheme="minorHAnsi"/>
                <w:sz w:val="22"/>
                <w:szCs w:val="22"/>
              </w:rPr>
              <w:t>.4</w:t>
            </w:r>
          </w:p>
        </w:tc>
        <w:tc>
          <w:tcPr>
            <w:tcW w:w="0" w:type="auto"/>
            <w:noWrap/>
            <w:hideMark/>
          </w:tcPr>
          <w:p w14:paraId="53392902"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Stocker les messages collaboratifs</w:t>
            </w:r>
          </w:p>
        </w:tc>
        <w:tc>
          <w:tcPr>
            <w:tcW w:w="0" w:type="auto"/>
            <w:hideMark/>
          </w:tcPr>
          <w:p w14:paraId="52E711C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Sauvegarder les messages échangés entre les collaborateurs.</w:t>
            </w:r>
          </w:p>
        </w:tc>
      </w:tr>
      <w:tr w:rsidR="009639D7" w:rsidRPr="00271240" w14:paraId="7DA2E3E8" w14:textId="77777777" w:rsidTr="004707B4">
        <w:trPr>
          <w:trHeight w:val="20"/>
        </w:trPr>
        <w:tc>
          <w:tcPr>
            <w:tcW w:w="0" w:type="auto"/>
            <w:vMerge/>
            <w:hideMark/>
          </w:tcPr>
          <w:p w14:paraId="37CA03A6"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5BFABE43"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hideMark/>
          </w:tcPr>
          <w:p w14:paraId="3D61EAB4"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hideMark/>
          </w:tcPr>
          <w:p w14:paraId="7075D77A" w14:textId="76C58CED"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7</w:t>
            </w:r>
            <w:r w:rsidRPr="00271240">
              <w:rPr>
                <w:rFonts w:asciiTheme="minorHAnsi" w:hAnsiTheme="minorHAnsi" w:cstheme="minorHAnsi"/>
                <w:sz w:val="22"/>
                <w:szCs w:val="22"/>
              </w:rPr>
              <w:t>.5</w:t>
            </w:r>
          </w:p>
        </w:tc>
        <w:tc>
          <w:tcPr>
            <w:tcW w:w="0" w:type="auto"/>
            <w:noWrap/>
            <w:hideMark/>
          </w:tcPr>
          <w:p w14:paraId="73D8463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Stocker les données collaboratives</w:t>
            </w:r>
          </w:p>
        </w:tc>
        <w:tc>
          <w:tcPr>
            <w:tcW w:w="0" w:type="auto"/>
            <w:hideMark/>
          </w:tcPr>
          <w:p w14:paraId="4B0AEFE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Conserver les données partagées entre les collaborateurs.</w:t>
            </w:r>
          </w:p>
        </w:tc>
      </w:tr>
      <w:tr w:rsidR="009639D7" w:rsidRPr="00271240" w14:paraId="18E83954" w14:textId="77777777" w:rsidTr="004707B4">
        <w:trPr>
          <w:trHeight w:val="20"/>
        </w:trPr>
        <w:tc>
          <w:tcPr>
            <w:tcW w:w="0" w:type="auto"/>
            <w:vMerge w:val="restart"/>
            <w:shd w:val="clear" w:color="auto" w:fill="E8E8E8" w:themeFill="background2"/>
            <w:noWrap/>
            <w:hideMark/>
          </w:tcPr>
          <w:p w14:paraId="6D0E3DCE" w14:textId="1F6CB7A2"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8</w:t>
            </w:r>
          </w:p>
        </w:tc>
        <w:tc>
          <w:tcPr>
            <w:tcW w:w="0" w:type="auto"/>
            <w:vMerge w:val="restart"/>
            <w:shd w:val="clear" w:color="auto" w:fill="E8E8E8" w:themeFill="background2"/>
            <w:noWrap/>
            <w:hideMark/>
          </w:tcPr>
          <w:p w14:paraId="5665F1DC"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Aide à la maintenance</w:t>
            </w:r>
          </w:p>
        </w:tc>
        <w:tc>
          <w:tcPr>
            <w:tcW w:w="0" w:type="auto"/>
            <w:vMerge w:val="restart"/>
            <w:shd w:val="clear" w:color="auto" w:fill="E8E8E8" w:themeFill="background2"/>
            <w:hideMark/>
          </w:tcPr>
          <w:p w14:paraId="1FFC5FA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La fonction "Aide à la maintenance" soutient les opérations de maintenance en fournissant des informations et des outils essentiels. Elle permet d'afficher le planning de maintenance, de modifier ce planning en fonction des besoins, d'afficher les procédures de maintenance, et de consulter les Données et Information spécifiques à la maintenance. Cette fonction améliore la planification, l'exécution et le suivi des activités de maintenance, contribuant ainsi à la fiabilité et à la durabilité des équipements.</w:t>
            </w:r>
          </w:p>
        </w:tc>
        <w:tc>
          <w:tcPr>
            <w:tcW w:w="0" w:type="auto"/>
            <w:shd w:val="clear" w:color="auto" w:fill="E8E8E8" w:themeFill="background2"/>
            <w:noWrap/>
            <w:hideMark/>
          </w:tcPr>
          <w:p w14:paraId="2FEEAEF6" w14:textId="3A6B96E1"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8</w:t>
            </w:r>
            <w:r w:rsidRPr="00271240">
              <w:rPr>
                <w:rFonts w:asciiTheme="minorHAnsi" w:hAnsiTheme="minorHAnsi" w:cstheme="minorHAnsi"/>
                <w:sz w:val="22"/>
                <w:szCs w:val="22"/>
              </w:rPr>
              <w:t>.1</w:t>
            </w:r>
          </w:p>
        </w:tc>
        <w:tc>
          <w:tcPr>
            <w:tcW w:w="0" w:type="auto"/>
            <w:shd w:val="clear" w:color="auto" w:fill="E8E8E8" w:themeFill="background2"/>
            <w:noWrap/>
            <w:hideMark/>
          </w:tcPr>
          <w:p w14:paraId="72BAE1A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 planning de maintenance</w:t>
            </w:r>
          </w:p>
        </w:tc>
        <w:tc>
          <w:tcPr>
            <w:tcW w:w="0" w:type="auto"/>
            <w:shd w:val="clear" w:color="auto" w:fill="E8E8E8" w:themeFill="background2"/>
            <w:hideMark/>
          </w:tcPr>
          <w:p w14:paraId="06702FD9"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Présenter le planning de maintenance des équipements.</w:t>
            </w:r>
          </w:p>
        </w:tc>
      </w:tr>
      <w:tr w:rsidR="009639D7" w:rsidRPr="00271240" w14:paraId="7250083B" w14:textId="77777777" w:rsidTr="004707B4">
        <w:trPr>
          <w:trHeight w:val="20"/>
        </w:trPr>
        <w:tc>
          <w:tcPr>
            <w:tcW w:w="0" w:type="auto"/>
            <w:vMerge/>
            <w:shd w:val="clear" w:color="auto" w:fill="E8E8E8" w:themeFill="background2"/>
            <w:hideMark/>
          </w:tcPr>
          <w:p w14:paraId="1FEC0669"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3CBEBB2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C1E3B7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2EDCAAA3" w14:textId="193AE46B"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8</w:t>
            </w:r>
            <w:r w:rsidRPr="00271240">
              <w:rPr>
                <w:rFonts w:asciiTheme="minorHAnsi" w:hAnsiTheme="minorHAnsi" w:cstheme="minorHAnsi"/>
                <w:sz w:val="22"/>
                <w:szCs w:val="22"/>
              </w:rPr>
              <w:t>.2</w:t>
            </w:r>
          </w:p>
        </w:tc>
        <w:tc>
          <w:tcPr>
            <w:tcW w:w="0" w:type="auto"/>
            <w:shd w:val="clear" w:color="auto" w:fill="E8E8E8" w:themeFill="background2"/>
            <w:noWrap/>
            <w:hideMark/>
          </w:tcPr>
          <w:p w14:paraId="628AF7AB"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Modifier le planning de maintenance</w:t>
            </w:r>
          </w:p>
        </w:tc>
        <w:tc>
          <w:tcPr>
            <w:tcW w:w="0" w:type="auto"/>
            <w:shd w:val="clear" w:color="auto" w:fill="E8E8E8" w:themeFill="background2"/>
            <w:hideMark/>
          </w:tcPr>
          <w:p w14:paraId="084C4DC4"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Permettre la modification du planning de maintenance en fonction des besoins.</w:t>
            </w:r>
          </w:p>
        </w:tc>
      </w:tr>
      <w:tr w:rsidR="009639D7" w:rsidRPr="00271240" w14:paraId="2CE362A0" w14:textId="77777777" w:rsidTr="004707B4">
        <w:trPr>
          <w:trHeight w:val="20"/>
        </w:trPr>
        <w:tc>
          <w:tcPr>
            <w:tcW w:w="0" w:type="auto"/>
            <w:vMerge/>
            <w:shd w:val="clear" w:color="auto" w:fill="E8E8E8" w:themeFill="background2"/>
            <w:hideMark/>
          </w:tcPr>
          <w:p w14:paraId="0358A9D6"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B782784"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4B90FCAC"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143A26EE" w14:textId="1D8D9D4F"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8</w:t>
            </w:r>
            <w:r w:rsidRPr="00271240">
              <w:rPr>
                <w:rFonts w:asciiTheme="minorHAnsi" w:hAnsiTheme="minorHAnsi" w:cstheme="minorHAnsi"/>
                <w:sz w:val="22"/>
                <w:szCs w:val="22"/>
              </w:rPr>
              <w:t>.3</w:t>
            </w:r>
          </w:p>
        </w:tc>
        <w:tc>
          <w:tcPr>
            <w:tcW w:w="0" w:type="auto"/>
            <w:shd w:val="clear" w:color="auto" w:fill="E8E8E8" w:themeFill="background2"/>
            <w:noWrap/>
            <w:hideMark/>
          </w:tcPr>
          <w:p w14:paraId="15F44723"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procédures de maintenances</w:t>
            </w:r>
          </w:p>
        </w:tc>
        <w:tc>
          <w:tcPr>
            <w:tcW w:w="0" w:type="auto"/>
            <w:shd w:val="clear" w:color="auto" w:fill="E8E8E8" w:themeFill="background2"/>
            <w:hideMark/>
          </w:tcPr>
          <w:p w14:paraId="5759D8E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 xml:space="preserve"> Présenter les procédures de maintenance détaillées.</w:t>
            </w:r>
          </w:p>
        </w:tc>
      </w:tr>
      <w:tr w:rsidR="009639D7" w:rsidRPr="00271240" w14:paraId="00693971" w14:textId="77777777" w:rsidTr="004707B4">
        <w:trPr>
          <w:trHeight w:val="20"/>
        </w:trPr>
        <w:tc>
          <w:tcPr>
            <w:tcW w:w="0" w:type="auto"/>
            <w:vMerge/>
            <w:shd w:val="clear" w:color="auto" w:fill="E8E8E8" w:themeFill="background2"/>
            <w:hideMark/>
          </w:tcPr>
          <w:p w14:paraId="2A4B50E5"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266B2095" w14:textId="77777777" w:rsidR="004707B4" w:rsidRPr="00271240" w:rsidRDefault="004707B4" w:rsidP="00B16C27">
            <w:pPr>
              <w:pStyle w:val="Paragraphe"/>
              <w:jc w:val="left"/>
              <w:rPr>
                <w:rFonts w:asciiTheme="minorHAnsi" w:hAnsiTheme="minorHAnsi" w:cstheme="minorHAnsi"/>
                <w:sz w:val="22"/>
                <w:szCs w:val="22"/>
              </w:rPr>
            </w:pPr>
          </w:p>
        </w:tc>
        <w:tc>
          <w:tcPr>
            <w:tcW w:w="0" w:type="auto"/>
            <w:vMerge/>
            <w:shd w:val="clear" w:color="auto" w:fill="E8E8E8" w:themeFill="background2"/>
            <w:hideMark/>
          </w:tcPr>
          <w:p w14:paraId="76CDC13A" w14:textId="77777777" w:rsidR="004707B4" w:rsidRPr="00271240" w:rsidRDefault="004707B4" w:rsidP="00B16C27">
            <w:pPr>
              <w:pStyle w:val="Paragraphe"/>
              <w:jc w:val="left"/>
              <w:rPr>
                <w:rFonts w:asciiTheme="minorHAnsi" w:hAnsiTheme="minorHAnsi" w:cstheme="minorHAnsi"/>
                <w:sz w:val="22"/>
                <w:szCs w:val="22"/>
              </w:rPr>
            </w:pPr>
          </w:p>
        </w:tc>
        <w:tc>
          <w:tcPr>
            <w:tcW w:w="0" w:type="auto"/>
            <w:shd w:val="clear" w:color="auto" w:fill="E8E8E8" w:themeFill="background2"/>
            <w:noWrap/>
            <w:hideMark/>
          </w:tcPr>
          <w:p w14:paraId="4E7ACAC0" w14:textId="7DD4BD06"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F.</w:t>
            </w:r>
            <w:r w:rsidR="00D35698">
              <w:rPr>
                <w:rFonts w:asciiTheme="minorHAnsi" w:hAnsiTheme="minorHAnsi" w:cstheme="minorHAnsi"/>
                <w:sz w:val="22"/>
                <w:szCs w:val="22"/>
              </w:rPr>
              <w:t>8</w:t>
            </w:r>
            <w:r w:rsidRPr="00271240">
              <w:rPr>
                <w:rFonts w:asciiTheme="minorHAnsi" w:hAnsiTheme="minorHAnsi" w:cstheme="minorHAnsi"/>
                <w:sz w:val="22"/>
                <w:szCs w:val="22"/>
              </w:rPr>
              <w:t>.4</w:t>
            </w:r>
          </w:p>
        </w:tc>
        <w:tc>
          <w:tcPr>
            <w:tcW w:w="0" w:type="auto"/>
            <w:shd w:val="clear" w:color="auto" w:fill="E8E8E8" w:themeFill="background2"/>
            <w:noWrap/>
            <w:hideMark/>
          </w:tcPr>
          <w:p w14:paraId="57C10B2E"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DIK de maintenances</w:t>
            </w:r>
          </w:p>
        </w:tc>
        <w:tc>
          <w:tcPr>
            <w:tcW w:w="0" w:type="auto"/>
            <w:shd w:val="clear" w:color="auto" w:fill="E8E8E8" w:themeFill="background2"/>
            <w:hideMark/>
          </w:tcPr>
          <w:p w14:paraId="23D6BEFA" w14:textId="77777777" w:rsidR="004707B4" w:rsidRPr="00271240" w:rsidRDefault="004707B4" w:rsidP="00B16C27">
            <w:pPr>
              <w:pStyle w:val="Paragraphe"/>
              <w:jc w:val="left"/>
              <w:rPr>
                <w:rFonts w:asciiTheme="minorHAnsi" w:hAnsiTheme="minorHAnsi" w:cstheme="minorHAnsi"/>
                <w:sz w:val="22"/>
                <w:szCs w:val="22"/>
              </w:rPr>
            </w:pPr>
            <w:r w:rsidRPr="00271240">
              <w:rPr>
                <w:rFonts w:asciiTheme="minorHAnsi" w:hAnsiTheme="minorHAnsi" w:cstheme="minorHAnsi"/>
                <w:sz w:val="22"/>
                <w:szCs w:val="22"/>
              </w:rPr>
              <w:t>Afficher les Données, Informations et Connaissances spécifiques à la maintenance.</w:t>
            </w:r>
          </w:p>
        </w:tc>
      </w:tr>
      <w:tr w:rsidR="009639D7" w:rsidRPr="00271240" w14:paraId="56D8F0FF" w14:textId="77777777" w:rsidTr="004707B4">
        <w:trPr>
          <w:trHeight w:val="20"/>
        </w:trPr>
        <w:tc>
          <w:tcPr>
            <w:tcW w:w="0" w:type="auto"/>
          </w:tcPr>
          <w:p w14:paraId="5FCD5580" w14:textId="38267346" w:rsidR="004707B4" w:rsidRPr="00271240" w:rsidRDefault="004707B4" w:rsidP="00B16C27">
            <w:pPr>
              <w:pStyle w:val="Paragraphe"/>
              <w:jc w:val="left"/>
              <w:rPr>
                <w:rFonts w:asciiTheme="minorHAnsi" w:hAnsiTheme="minorHAnsi" w:cstheme="minorHAnsi"/>
                <w:sz w:val="22"/>
                <w:szCs w:val="22"/>
              </w:rPr>
            </w:pPr>
            <w:r>
              <w:rPr>
                <w:rFonts w:asciiTheme="minorHAnsi" w:hAnsiTheme="minorHAnsi" w:cstheme="minorHAnsi"/>
                <w:sz w:val="22"/>
                <w:szCs w:val="22"/>
              </w:rPr>
              <w:t>F.</w:t>
            </w:r>
            <w:r w:rsidR="00D35698">
              <w:rPr>
                <w:rFonts w:asciiTheme="minorHAnsi" w:hAnsiTheme="minorHAnsi" w:cstheme="minorHAnsi"/>
                <w:sz w:val="22"/>
                <w:szCs w:val="22"/>
              </w:rPr>
              <w:t>9</w:t>
            </w:r>
          </w:p>
        </w:tc>
        <w:tc>
          <w:tcPr>
            <w:tcW w:w="0" w:type="auto"/>
          </w:tcPr>
          <w:p w14:paraId="63560B35" w14:textId="77777777" w:rsidR="004707B4" w:rsidRPr="00271240" w:rsidRDefault="004707B4" w:rsidP="00B16C27">
            <w:pPr>
              <w:pStyle w:val="Paragraphe"/>
              <w:jc w:val="left"/>
              <w:rPr>
                <w:rFonts w:asciiTheme="minorHAnsi" w:hAnsiTheme="minorHAnsi" w:cstheme="minorHAnsi"/>
                <w:sz w:val="22"/>
                <w:szCs w:val="22"/>
              </w:rPr>
            </w:pPr>
            <w:r>
              <w:rPr>
                <w:rFonts w:asciiTheme="minorHAnsi" w:hAnsiTheme="minorHAnsi" w:cstheme="minorHAnsi"/>
                <w:sz w:val="22"/>
                <w:szCs w:val="22"/>
              </w:rPr>
              <w:t xml:space="preserve">Authentifier l’utilisateur </w:t>
            </w:r>
          </w:p>
        </w:tc>
        <w:tc>
          <w:tcPr>
            <w:tcW w:w="0" w:type="auto"/>
          </w:tcPr>
          <w:p w14:paraId="76F8D435" w14:textId="77777777" w:rsidR="004707B4" w:rsidRPr="00271240" w:rsidRDefault="004707B4" w:rsidP="00B16C27">
            <w:pPr>
              <w:pStyle w:val="Paragraphe"/>
              <w:jc w:val="left"/>
              <w:rPr>
                <w:rFonts w:asciiTheme="minorHAnsi" w:hAnsiTheme="minorHAnsi" w:cstheme="minorHAnsi"/>
                <w:sz w:val="22"/>
                <w:szCs w:val="22"/>
              </w:rPr>
            </w:pPr>
            <w:r w:rsidRPr="003F735A">
              <w:rPr>
                <w:rFonts w:asciiTheme="minorHAnsi" w:hAnsiTheme="minorHAnsi" w:cstheme="minorHAnsi"/>
                <w:sz w:val="22"/>
                <w:szCs w:val="22"/>
              </w:rPr>
              <w:t>La fonction "Authentifier Utilisateur" est une composante essentielle de notre système, garantissant que seules les personnes autorisées peuvent accéder aux ressources et aux fonctionnalités du jumeau numérique. Cette fonction est cruciale pour maintenir la sécurité et la confidentialité des données, tout en assurant une expérience utilisateur fluide et sécurisée.</w:t>
            </w:r>
          </w:p>
        </w:tc>
        <w:tc>
          <w:tcPr>
            <w:tcW w:w="0" w:type="auto"/>
            <w:noWrap/>
          </w:tcPr>
          <w:p w14:paraId="42F1DAEF" w14:textId="77777777" w:rsidR="004707B4" w:rsidRPr="00271240" w:rsidRDefault="004707B4" w:rsidP="00B16C27">
            <w:pPr>
              <w:pStyle w:val="Paragraphe"/>
              <w:jc w:val="left"/>
              <w:rPr>
                <w:rFonts w:asciiTheme="minorHAnsi" w:hAnsiTheme="minorHAnsi" w:cstheme="minorHAnsi"/>
                <w:sz w:val="22"/>
                <w:szCs w:val="22"/>
              </w:rPr>
            </w:pPr>
          </w:p>
        </w:tc>
        <w:tc>
          <w:tcPr>
            <w:tcW w:w="0" w:type="auto"/>
            <w:noWrap/>
          </w:tcPr>
          <w:p w14:paraId="5368C908" w14:textId="77777777" w:rsidR="004707B4" w:rsidRPr="00271240" w:rsidRDefault="004707B4" w:rsidP="00B16C27">
            <w:pPr>
              <w:pStyle w:val="Paragraphe"/>
              <w:jc w:val="left"/>
              <w:rPr>
                <w:rFonts w:asciiTheme="minorHAnsi" w:hAnsiTheme="minorHAnsi" w:cstheme="minorHAnsi"/>
                <w:sz w:val="22"/>
                <w:szCs w:val="22"/>
              </w:rPr>
            </w:pPr>
          </w:p>
        </w:tc>
        <w:tc>
          <w:tcPr>
            <w:tcW w:w="0" w:type="auto"/>
          </w:tcPr>
          <w:p w14:paraId="75F5194F" w14:textId="77777777" w:rsidR="004707B4" w:rsidRPr="00271240" w:rsidRDefault="004707B4" w:rsidP="00B16C27">
            <w:pPr>
              <w:pStyle w:val="Paragraphe"/>
              <w:jc w:val="left"/>
              <w:rPr>
                <w:rFonts w:asciiTheme="minorHAnsi" w:hAnsiTheme="minorHAnsi" w:cstheme="minorHAnsi"/>
                <w:sz w:val="22"/>
                <w:szCs w:val="22"/>
              </w:rPr>
            </w:pPr>
          </w:p>
        </w:tc>
      </w:tr>
    </w:tbl>
    <w:p w14:paraId="24061711" w14:textId="0CBA63D2" w:rsidR="00EB2A70" w:rsidRDefault="00EB2A70" w:rsidP="00EB2A70"/>
    <w:p w14:paraId="48CE3157" w14:textId="77777777" w:rsidR="008F00EE" w:rsidRDefault="008F00EE" w:rsidP="00EB2A70"/>
    <w:p w14:paraId="3F120E09" w14:textId="121A1B5A" w:rsidR="008F00EE" w:rsidRDefault="0047676E" w:rsidP="0047676E">
      <w:pPr>
        <w:pStyle w:val="Titre1"/>
        <w:numPr>
          <w:ilvl w:val="0"/>
          <w:numId w:val="1"/>
        </w:numPr>
      </w:pPr>
      <w:r>
        <w:lastRenderedPageBreak/>
        <w:t xml:space="preserve">Architecture logique </w:t>
      </w:r>
    </w:p>
    <w:tbl>
      <w:tblPr>
        <w:tblStyle w:val="Grilledutableau"/>
        <w:tblW w:w="5033" w:type="pct"/>
        <w:tblInd w:w="-147" w:type="dxa"/>
        <w:tblLook w:val="04A0" w:firstRow="1" w:lastRow="0" w:firstColumn="1" w:lastColumn="0" w:noHBand="0" w:noVBand="1"/>
      </w:tblPr>
      <w:tblGrid>
        <w:gridCol w:w="11519"/>
        <w:gridCol w:w="10987"/>
      </w:tblGrid>
      <w:tr w:rsidR="0047676E" w:rsidRPr="00053ABC" w14:paraId="15C4D4C5" w14:textId="77777777" w:rsidTr="001F3F59">
        <w:trPr>
          <w:trHeight w:val="20"/>
        </w:trPr>
        <w:tc>
          <w:tcPr>
            <w:tcW w:w="2559" w:type="pct"/>
            <w:noWrap/>
            <w:hideMark/>
          </w:tcPr>
          <w:p w14:paraId="207FC41E" w14:textId="77777777" w:rsidR="0047676E" w:rsidRPr="00053ABC" w:rsidRDefault="0047676E">
            <w:pPr>
              <w:pStyle w:val="Paragraphe"/>
              <w:rPr>
                <w:lang w:eastAsia="fr-FR"/>
              </w:rPr>
            </w:pPr>
            <w:r w:rsidRPr="00053ABC">
              <w:rPr>
                <w:lang w:eastAsia="fr-FR"/>
              </w:rPr>
              <w:t>Nom</w:t>
            </w:r>
          </w:p>
        </w:tc>
        <w:tc>
          <w:tcPr>
            <w:tcW w:w="2441" w:type="pct"/>
            <w:noWrap/>
            <w:hideMark/>
          </w:tcPr>
          <w:p w14:paraId="609380E6" w14:textId="4A985B4E" w:rsidR="0047676E" w:rsidRPr="00053ABC" w:rsidRDefault="00462645">
            <w:pPr>
              <w:pStyle w:val="Paragraphe"/>
              <w:tabs>
                <w:tab w:val="left" w:pos="1333"/>
              </w:tabs>
              <w:rPr>
                <w:lang w:eastAsia="fr-FR"/>
              </w:rPr>
            </w:pPr>
            <w:r>
              <w:rPr>
                <w:lang w:eastAsia="fr-FR"/>
              </w:rPr>
              <w:t>Composant</w:t>
            </w:r>
          </w:p>
        </w:tc>
      </w:tr>
      <w:tr w:rsidR="0047676E" w:rsidRPr="00053ABC" w14:paraId="6D4553B2" w14:textId="77777777" w:rsidTr="001F3F59">
        <w:trPr>
          <w:trHeight w:val="20"/>
        </w:trPr>
        <w:tc>
          <w:tcPr>
            <w:tcW w:w="2559" w:type="pct"/>
            <w:noWrap/>
            <w:hideMark/>
          </w:tcPr>
          <w:p w14:paraId="3B233B8B" w14:textId="77777777" w:rsidR="0047676E" w:rsidRPr="00462645" w:rsidRDefault="0047676E">
            <w:pPr>
              <w:pStyle w:val="Paragraphe"/>
              <w:rPr>
                <w:sz w:val="28"/>
                <w:szCs w:val="28"/>
                <w:lang w:eastAsia="fr-FR"/>
              </w:rPr>
            </w:pPr>
            <w:r w:rsidRPr="00462645">
              <w:rPr>
                <w:sz w:val="28"/>
                <w:szCs w:val="28"/>
                <w:lang w:eastAsia="fr-FR"/>
              </w:rPr>
              <w:t>Visiter</w:t>
            </w:r>
          </w:p>
        </w:tc>
        <w:tc>
          <w:tcPr>
            <w:tcW w:w="2441" w:type="pct"/>
            <w:noWrap/>
            <w:hideMark/>
          </w:tcPr>
          <w:p w14:paraId="51B02341" w14:textId="1867EC32" w:rsidR="0047676E" w:rsidRPr="00462645" w:rsidRDefault="00BD3DED">
            <w:pPr>
              <w:pStyle w:val="Paragraphe"/>
              <w:rPr>
                <w:sz w:val="28"/>
                <w:szCs w:val="28"/>
                <w:lang w:eastAsia="fr-FR"/>
              </w:rPr>
            </w:pPr>
            <w:r w:rsidRPr="00462645">
              <w:rPr>
                <w:sz w:val="28"/>
                <w:szCs w:val="28"/>
                <w:lang w:eastAsia="fr-FR"/>
              </w:rPr>
              <w:t xml:space="preserve">Représentation virtuelle du système physique et de son environnement </w:t>
            </w:r>
            <w:r w:rsidR="006E794C" w:rsidRPr="00462645">
              <w:rPr>
                <w:sz w:val="28"/>
                <w:szCs w:val="28"/>
                <w:lang w:eastAsia="fr-FR"/>
              </w:rPr>
              <w:t xml:space="preserve"> </w:t>
            </w:r>
          </w:p>
        </w:tc>
      </w:tr>
      <w:tr w:rsidR="00BD3DED" w:rsidRPr="00053ABC" w14:paraId="1E4C5210" w14:textId="77777777" w:rsidTr="001F3F59">
        <w:trPr>
          <w:trHeight w:val="177"/>
        </w:trPr>
        <w:tc>
          <w:tcPr>
            <w:tcW w:w="2559" w:type="pct"/>
            <w:noWrap/>
            <w:hideMark/>
          </w:tcPr>
          <w:p w14:paraId="17A8C0C3" w14:textId="77777777" w:rsidR="00BD3DED" w:rsidRPr="00462645" w:rsidRDefault="00BD3DED" w:rsidP="00BD3DED">
            <w:pPr>
              <w:pStyle w:val="Paragraphe"/>
              <w:rPr>
                <w:sz w:val="28"/>
                <w:szCs w:val="28"/>
                <w:lang w:eastAsia="fr-FR"/>
              </w:rPr>
            </w:pPr>
            <w:r w:rsidRPr="00462645">
              <w:rPr>
                <w:sz w:val="28"/>
                <w:szCs w:val="28"/>
                <w:lang w:eastAsia="fr-FR"/>
              </w:rPr>
              <w:t>Sélectionner un élément</w:t>
            </w:r>
          </w:p>
        </w:tc>
        <w:tc>
          <w:tcPr>
            <w:tcW w:w="2441" w:type="pct"/>
            <w:noWrap/>
            <w:hideMark/>
          </w:tcPr>
          <w:p w14:paraId="3FF7BE4C" w14:textId="3F0AADCB" w:rsidR="00BD3DED" w:rsidRPr="00462645" w:rsidRDefault="00BD3DED" w:rsidP="00BD3DED">
            <w:pPr>
              <w:pStyle w:val="Paragraphe"/>
              <w:rPr>
                <w:sz w:val="28"/>
                <w:szCs w:val="28"/>
                <w:lang w:eastAsia="fr-FR"/>
              </w:rPr>
            </w:pPr>
            <w:r w:rsidRPr="00462645">
              <w:rPr>
                <w:sz w:val="28"/>
                <w:szCs w:val="28"/>
                <w:lang w:eastAsia="fr-FR"/>
              </w:rPr>
              <w:t xml:space="preserve">Représentation virtuelle du système physique et de son environnement  </w:t>
            </w:r>
          </w:p>
        </w:tc>
      </w:tr>
      <w:tr w:rsidR="0047676E" w:rsidRPr="00053ABC" w14:paraId="01467C64" w14:textId="77777777" w:rsidTr="001F3F59">
        <w:trPr>
          <w:trHeight w:val="20"/>
        </w:trPr>
        <w:tc>
          <w:tcPr>
            <w:tcW w:w="2559" w:type="pct"/>
            <w:noWrap/>
            <w:hideMark/>
          </w:tcPr>
          <w:p w14:paraId="70F4EB3A" w14:textId="77777777" w:rsidR="0047676E" w:rsidRPr="00462645" w:rsidRDefault="0047676E">
            <w:pPr>
              <w:pStyle w:val="Paragraphe"/>
              <w:rPr>
                <w:sz w:val="28"/>
                <w:szCs w:val="28"/>
                <w:lang w:eastAsia="fr-FR"/>
              </w:rPr>
            </w:pPr>
            <w:r w:rsidRPr="00462645">
              <w:rPr>
                <w:sz w:val="28"/>
                <w:szCs w:val="28"/>
                <w:lang w:eastAsia="fr-FR"/>
              </w:rPr>
              <w:t>Afficher DIK</w:t>
            </w:r>
          </w:p>
        </w:tc>
        <w:tc>
          <w:tcPr>
            <w:tcW w:w="2441" w:type="pct"/>
            <w:hideMark/>
          </w:tcPr>
          <w:p w14:paraId="7EF111D8" w14:textId="4C84D1CC" w:rsidR="0047676E" w:rsidRPr="00462645" w:rsidRDefault="00BD3DED">
            <w:pPr>
              <w:pStyle w:val="Paragraphe"/>
              <w:rPr>
                <w:sz w:val="28"/>
                <w:szCs w:val="28"/>
                <w:lang w:eastAsia="fr-FR"/>
              </w:rPr>
            </w:pPr>
            <w:r w:rsidRPr="00462645">
              <w:rPr>
                <w:sz w:val="28"/>
                <w:szCs w:val="28"/>
                <w:lang w:eastAsia="fr-FR"/>
              </w:rPr>
              <w:t xml:space="preserve">Association d’une solution de gestion de donnée au jumeau numérique </w:t>
            </w:r>
          </w:p>
        </w:tc>
      </w:tr>
      <w:tr w:rsidR="0047676E" w:rsidRPr="00053ABC" w14:paraId="75E6E1FC" w14:textId="77777777" w:rsidTr="001F3F59">
        <w:trPr>
          <w:trHeight w:val="20"/>
        </w:trPr>
        <w:tc>
          <w:tcPr>
            <w:tcW w:w="2559" w:type="pct"/>
            <w:noWrap/>
            <w:hideMark/>
          </w:tcPr>
          <w:p w14:paraId="081EB19E" w14:textId="77777777" w:rsidR="0047676E" w:rsidRPr="00462645" w:rsidRDefault="0047676E">
            <w:pPr>
              <w:pStyle w:val="Paragraphe"/>
              <w:rPr>
                <w:sz w:val="28"/>
                <w:szCs w:val="28"/>
                <w:lang w:eastAsia="fr-FR"/>
              </w:rPr>
            </w:pPr>
            <w:r w:rsidRPr="00462645">
              <w:rPr>
                <w:sz w:val="28"/>
                <w:szCs w:val="28"/>
                <w:lang w:eastAsia="fr-FR"/>
              </w:rPr>
              <w:t>Afficher liste capteurs/actionneurs</w:t>
            </w:r>
          </w:p>
        </w:tc>
        <w:tc>
          <w:tcPr>
            <w:tcW w:w="2441" w:type="pct"/>
            <w:hideMark/>
          </w:tcPr>
          <w:p w14:paraId="1C90B11A" w14:textId="3B30C60A" w:rsidR="0047676E" w:rsidRPr="00462645" w:rsidRDefault="00BD3DED">
            <w:pPr>
              <w:pStyle w:val="Paragraphe"/>
              <w:rPr>
                <w:sz w:val="28"/>
                <w:szCs w:val="28"/>
                <w:lang w:eastAsia="fr-FR"/>
              </w:rPr>
            </w:pPr>
            <w:r w:rsidRPr="00462645">
              <w:rPr>
                <w:sz w:val="28"/>
                <w:szCs w:val="28"/>
                <w:lang w:eastAsia="fr-FR"/>
              </w:rPr>
              <w:t>Association d’une solution de gestion de donnée au jumeau numérique</w:t>
            </w:r>
          </w:p>
        </w:tc>
      </w:tr>
      <w:tr w:rsidR="0047676E" w:rsidRPr="00053ABC" w14:paraId="2BAF1680" w14:textId="77777777" w:rsidTr="001F3F59">
        <w:trPr>
          <w:trHeight w:val="20"/>
        </w:trPr>
        <w:tc>
          <w:tcPr>
            <w:tcW w:w="2559" w:type="pct"/>
            <w:noWrap/>
            <w:hideMark/>
          </w:tcPr>
          <w:p w14:paraId="35787732" w14:textId="77777777" w:rsidR="0047676E" w:rsidRPr="00462645" w:rsidRDefault="0047676E">
            <w:pPr>
              <w:pStyle w:val="Paragraphe"/>
              <w:rPr>
                <w:sz w:val="28"/>
                <w:szCs w:val="28"/>
                <w:lang w:eastAsia="fr-FR"/>
              </w:rPr>
            </w:pPr>
            <w:r w:rsidRPr="00462645">
              <w:rPr>
                <w:sz w:val="28"/>
                <w:szCs w:val="28"/>
                <w:lang w:eastAsia="fr-FR"/>
              </w:rPr>
              <w:t>Afficher plans mécaniques</w:t>
            </w:r>
          </w:p>
        </w:tc>
        <w:tc>
          <w:tcPr>
            <w:tcW w:w="2441" w:type="pct"/>
            <w:hideMark/>
          </w:tcPr>
          <w:p w14:paraId="698197F2" w14:textId="0148F652" w:rsidR="0047676E" w:rsidRPr="00462645" w:rsidRDefault="00BD3DED">
            <w:pPr>
              <w:pStyle w:val="Paragraphe"/>
              <w:rPr>
                <w:sz w:val="28"/>
                <w:szCs w:val="28"/>
                <w:lang w:eastAsia="fr-FR"/>
              </w:rPr>
            </w:pPr>
            <w:r w:rsidRPr="00462645">
              <w:rPr>
                <w:sz w:val="28"/>
                <w:szCs w:val="28"/>
                <w:lang w:eastAsia="fr-FR"/>
              </w:rPr>
              <w:t>Utilisation d’une solution d’affichage sur le jumeau numérique</w:t>
            </w:r>
          </w:p>
        </w:tc>
      </w:tr>
      <w:tr w:rsidR="0047676E" w:rsidRPr="00053ABC" w14:paraId="0811C0D2" w14:textId="77777777" w:rsidTr="001F3F59">
        <w:trPr>
          <w:trHeight w:val="20"/>
        </w:trPr>
        <w:tc>
          <w:tcPr>
            <w:tcW w:w="2559" w:type="pct"/>
            <w:noWrap/>
            <w:hideMark/>
          </w:tcPr>
          <w:p w14:paraId="0856C880" w14:textId="77777777" w:rsidR="0047676E" w:rsidRPr="00462645" w:rsidRDefault="0047676E">
            <w:pPr>
              <w:pStyle w:val="Paragraphe"/>
              <w:rPr>
                <w:sz w:val="28"/>
                <w:szCs w:val="28"/>
                <w:lang w:eastAsia="fr-FR"/>
              </w:rPr>
            </w:pPr>
            <w:r w:rsidRPr="00462645">
              <w:rPr>
                <w:sz w:val="28"/>
                <w:szCs w:val="28"/>
                <w:lang w:eastAsia="fr-FR"/>
              </w:rPr>
              <w:t>Afficher procédure</w:t>
            </w:r>
          </w:p>
        </w:tc>
        <w:tc>
          <w:tcPr>
            <w:tcW w:w="2441" w:type="pct"/>
            <w:hideMark/>
          </w:tcPr>
          <w:p w14:paraId="04569153" w14:textId="453ED16E" w:rsidR="0047676E" w:rsidRPr="00462645" w:rsidRDefault="00BD3DED">
            <w:pPr>
              <w:pStyle w:val="Paragraphe"/>
              <w:rPr>
                <w:sz w:val="28"/>
                <w:szCs w:val="28"/>
                <w:lang w:eastAsia="fr-FR"/>
              </w:rPr>
            </w:pPr>
            <w:r w:rsidRPr="00462645">
              <w:rPr>
                <w:sz w:val="28"/>
                <w:szCs w:val="28"/>
                <w:lang w:eastAsia="fr-FR"/>
              </w:rPr>
              <w:t>Affichage</w:t>
            </w:r>
            <w:r w:rsidR="0047676E" w:rsidRPr="00462645">
              <w:rPr>
                <w:sz w:val="28"/>
                <w:szCs w:val="28"/>
                <w:lang w:eastAsia="fr-FR"/>
              </w:rPr>
              <w:t xml:space="preserve"> d'une </w:t>
            </w:r>
            <w:r w:rsidR="003731CB" w:rsidRPr="00462645">
              <w:rPr>
                <w:sz w:val="28"/>
                <w:szCs w:val="28"/>
                <w:lang w:eastAsia="fr-FR"/>
              </w:rPr>
              <w:t>série</w:t>
            </w:r>
            <w:r w:rsidR="0047676E" w:rsidRPr="00462645">
              <w:rPr>
                <w:sz w:val="28"/>
                <w:szCs w:val="28"/>
                <w:lang w:eastAsia="fr-FR"/>
              </w:rPr>
              <w:t xml:space="preserve"> d'</w:t>
            </w:r>
            <w:r w:rsidR="003731CB" w:rsidRPr="00462645">
              <w:rPr>
                <w:sz w:val="28"/>
                <w:szCs w:val="28"/>
                <w:lang w:eastAsia="fr-FR"/>
              </w:rPr>
              <w:t>étape</w:t>
            </w:r>
            <w:r w:rsidR="0047676E" w:rsidRPr="00462645">
              <w:rPr>
                <w:sz w:val="28"/>
                <w:szCs w:val="28"/>
                <w:lang w:eastAsia="fr-FR"/>
              </w:rPr>
              <w:t xml:space="preserve"> animée sur </w:t>
            </w:r>
            <w:r w:rsidRPr="00462645">
              <w:rPr>
                <w:sz w:val="28"/>
                <w:szCs w:val="28"/>
                <w:lang w:eastAsia="fr-FR"/>
              </w:rPr>
              <w:t>le jumeau numérique</w:t>
            </w:r>
          </w:p>
        </w:tc>
      </w:tr>
      <w:tr w:rsidR="00BD3DED" w:rsidRPr="00053ABC" w14:paraId="3250FBF6" w14:textId="77777777" w:rsidTr="001F3F59">
        <w:trPr>
          <w:trHeight w:val="20"/>
        </w:trPr>
        <w:tc>
          <w:tcPr>
            <w:tcW w:w="2559" w:type="pct"/>
            <w:noWrap/>
            <w:hideMark/>
          </w:tcPr>
          <w:p w14:paraId="2C1EFD73" w14:textId="77777777" w:rsidR="00BD3DED" w:rsidRPr="00462645" w:rsidRDefault="00BD3DED" w:rsidP="00BD3DED">
            <w:pPr>
              <w:pStyle w:val="Paragraphe"/>
              <w:rPr>
                <w:sz w:val="28"/>
                <w:szCs w:val="28"/>
                <w:lang w:eastAsia="fr-FR"/>
              </w:rPr>
            </w:pPr>
            <w:r w:rsidRPr="00462645">
              <w:rPr>
                <w:sz w:val="28"/>
                <w:szCs w:val="28"/>
                <w:lang w:eastAsia="fr-FR"/>
              </w:rPr>
              <w:t>Tracer évolutions valeurs capteurs</w:t>
            </w:r>
          </w:p>
        </w:tc>
        <w:tc>
          <w:tcPr>
            <w:tcW w:w="2441" w:type="pct"/>
            <w:hideMark/>
          </w:tcPr>
          <w:p w14:paraId="3BEDF15B" w14:textId="5F426AA1" w:rsidR="00BD3DED" w:rsidRPr="00462645" w:rsidRDefault="00BD3DED" w:rsidP="00BD3DED">
            <w:pPr>
              <w:pStyle w:val="Paragraphe"/>
              <w:rPr>
                <w:sz w:val="28"/>
                <w:szCs w:val="28"/>
                <w:lang w:eastAsia="fr-FR"/>
              </w:rPr>
            </w:pPr>
            <w:r w:rsidRPr="00462645">
              <w:rPr>
                <w:sz w:val="28"/>
                <w:szCs w:val="28"/>
                <w:lang w:eastAsia="fr-FR"/>
              </w:rPr>
              <w:t>Association d’une solution de gestion de donnée au jumeau numérique</w:t>
            </w:r>
          </w:p>
        </w:tc>
      </w:tr>
      <w:tr w:rsidR="00BD3DED" w:rsidRPr="00053ABC" w14:paraId="2C9DD761" w14:textId="77777777" w:rsidTr="001F3F59">
        <w:trPr>
          <w:trHeight w:val="20"/>
        </w:trPr>
        <w:tc>
          <w:tcPr>
            <w:tcW w:w="2559" w:type="pct"/>
            <w:noWrap/>
            <w:hideMark/>
          </w:tcPr>
          <w:p w14:paraId="67DEE647" w14:textId="77777777" w:rsidR="00BD3DED" w:rsidRPr="00462645" w:rsidRDefault="00BD3DED" w:rsidP="00BD3DED">
            <w:pPr>
              <w:pStyle w:val="Paragraphe"/>
              <w:rPr>
                <w:sz w:val="28"/>
                <w:szCs w:val="28"/>
                <w:lang w:eastAsia="fr-FR"/>
              </w:rPr>
            </w:pPr>
            <w:r w:rsidRPr="00462645">
              <w:rPr>
                <w:sz w:val="28"/>
                <w:szCs w:val="28"/>
                <w:lang w:eastAsia="fr-FR"/>
              </w:rPr>
              <w:t>Sélectionner la simulation</w:t>
            </w:r>
          </w:p>
        </w:tc>
        <w:tc>
          <w:tcPr>
            <w:tcW w:w="2441" w:type="pct"/>
            <w:hideMark/>
          </w:tcPr>
          <w:p w14:paraId="6D3530CB" w14:textId="178CE3A6" w:rsidR="00BD3DED" w:rsidRPr="00462645" w:rsidRDefault="00BD3DED" w:rsidP="00BD3DED">
            <w:pPr>
              <w:pStyle w:val="Paragraphe"/>
              <w:rPr>
                <w:sz w:val="28"/>
                <w:szCs w:val="28"/>
                <w:lang w:eastAsia="fr-FR"/>
              </w:rPr>
            </w:pPr>
            <w:r w:rsidRPr="00462645">
              <w:rPr>
                <w:sz w:val="28"/>
                <w:szCs w:val="28"/>
                <w:lang w:eastAsia="fr-FR"/>
              </w:rPr>
              <w:t>Sélection des modèles de simulations sur le jumeau numérique</w:t>
            </w:r>
          </w:p>
        </w:tc>
      </w:tr>
      <w:tr w:rsidR="00BD3DED" w:rsidRPr="00053ABC" w14:paraId="49BF16C2" w14:textId="77777777" w:rsidTr="001F3F59">
        <w:trPr>
          <w:trHeight w:val="20"/>
        </w:trPr>
        <w:tc>
          <w:tcPr>
            <w:tcW w:w="2559" w:type="pct"/>
            <w:noWrap/>
            <w:hideMark/>
          </w:tcPr>
          <w:p w14:paraId="3E5C72FD" w14:textId="77777777" w:rsidR="00BD3DED" w:rsidRPr="00462645" w:rsidRDefault="00BD3DED" w:rsidP="00BD3DED">
            <w:pPr>
              <w:pStyle w:val="Paragraphe"/>
              <w:rPr>
                <w:sz w:val="28"/>
                <w:szCs w:val="28"/>
                <w:lang w:eastAsia="fr-FR"/>
              </w:rPr>
            </w:pPr>
            <w:r w:rsidRPr="00462645">
              <w:rPr>
                <w:sz w:val="28"/>
                <w:szCs w:val="28"/>
                <w:lang w:eastAsia="fr-FR"/>
              </w:rPr>
              <w:t>Sélectionner les paramètres de simulation</w:t>
            </w:r>
          </w:p>
        </w:tc>
        <w:tc>
          <w:tcPr>
            <w:tcW w:w="2441" w:type="pct"/>
            <w:hideMark/>
          </w:tcPr>
          <w:p w14:paraId="7BB42A13" w14:textId="79369241" w:rsidR="00BD3DED" w:rsidRPr="00462645" w:rsidRDefault="00BD3DED" w:rsidP="00BD3DED">
            <w:pPr>
              <w:pStyle w:val="Paragraphe"/>
              <w:rPr>
                <w:sz w:val="28"/>
                <w:szCs w:val="28"/>
                <w:lang w:eastAsia="fr-FR"/>
              </w:rPr>
            </w:pPr>
            <w:r w:rsidRPr="00462645">
              <w:rPr>
                <w:sz w:val="28"/>
                <w:szCs w:val="28"/>
                <w:lang w:eastAsia="fr-FR"/>
              </w:rPr>
              <w:t>Sélection des paramètres de simulations sur le jumeau numérique</w:t>
            </w:r>
          </w:p>
        </w:tc>
      </w:tr>
      <w:tr w:rsidR="00BD3DED" w:rsidRPr="00053ABC" w14:paraId="5E531942" w14:textId="77777777" w:rsidTr="001F3F59">
        <w:trPr>
          <w:trHeight w:val="20"/>
        </w:trPr>
        <w:tc>
          <w:tcPr>
            <w:tcW w:w="2559" w:type="pct"/>
            <w:noWrap/>
            <w:hideMark/>
          </w:tcPr>
          <w:p w14:paraId="42D8F40E" w14:textId="77777777" w:rsidR="00BD3DED" w:rsidRPr="00462645" w:rsidRDefault="00BD3DED" w:rsidP="00BD3DED">
            <w:pPr>
              <w:pStyle w:val="Paragraphe"/>
              <w:rPr>
                <w:sz w:val="28"/>
                <w:szCs w:val="28"/>
                <w:lang w:eastAsia="fr-FR"/>
              </w:rPr>
            </w:pPr>
            <w:r w:rsidRPr="00462645">
              <w:rPr>
                <w:sz w:val="28"/>
                <w:szCs w:val="28"/>
                <w:lang w:eastAsia="fr-FR"/>
              </w:rPr>
              <w:t>Jouer la simulation</w:t>
            </w:r>
          </w:p>
        </w:tc>
        <w:tc>
          <w:tcPr>
            <w:tcW w:w="2441" w:type="pct"/>
            <w:hideMark/>
          </w:tcPr>
          <w:p w14:paraId="1817A64A" w14:textId="3C5B762E" w:rsidR="00BD3DED" w:rsidRPr="00462645" w:rsidRDefault="00BD3DED" w:rsidP="00BD3DED">
            <w:pPr>
              <w:pStyle w:val="Paragraphe"/>
              <w:rPr>
                <w:sz w:val="28"/>
                <w:szCs w:val="28"/>
                <w:lang w:eastAsia="fr-FR"/>
              </w:rPr>
            </w:pPr>
            <w:r w:rsidRPr="00462645">
              <w:rPr>
                <w:sz w:val="28"/>
                <w:szCs w:val="28"/>
                <w:lang w:eastAsia="fr-FR"/>
              </w:rPr>
              <w:t xml:space="preserve">Lancement des simulations sur un utilitaire de simulation interfacé au jumeau numérique </w:t>
            </w:r>
          </w:p>
        </w:tc>
      </w:tr>
      <w:tr w:rsidR="00BD3DED" w:rsidRPr="00053ABC" w14:paraId="243C57D5" w14:textId="77777777" w:rsidTr="001F3F59">
        <w:trPr>
          <w:trHeight w:val="20"/>
        </w:trPr>
        <w:tc>
          <w:tcPr>
            <w:tcW w:w="2559" w:type="pct"/>
            <w:noWrap/>
            <w:hideMark/>
          </w:tcPr>
          <w:p w14:paraId="34FCD18B" w14:textId="77777777" w:rsidR="00BD3DED" w:rsidRPr="00462645" w:rsidRDefault="00BD3DED" w:rsidP="00BD3DED">
            <w:pPr>
              <w:pStyle w:val="Paragraphe"/>
              <w:rPr>
                <w:sz w:val="28"/>
                <w:szCs w:val="28"/>
                <w:lang w:eastAsia="fr-FR"/>
              </w:rPr>
            </w:pPr>
            <w:r w:rsidRPr="00462645">
              <w:rPr>
                <w:sz w:val="28"/>
                <w:szCs w:val="28"/>
                <w:lang w:eastAsia="fr-FR"/>
              </w:rPr>
              <w:t>Afficher les résultats</w:t>
            </w:r>
          </w:p>
        </w:tc>
        <w:tc>
          <w:tcPr>
            <w:tcW w:w="2441" w:type="pct"/>
            <w:noWrap/>
            <w:hideMark/>
          </w:tcPr>
          <w:p w14:paraId="61FF8FCB" w14:textId="52041064" w:rsidR="00BD3DED" w:rsidRPr="00462645" w:rsidRDefault="00BD3DED" w:rsidP="00BD3DED">
            <w:pPr>
              <w:pStyle w:val="Paragraphe"/>
              <w:rPr>
                <w:sz w:val="28"/>
                <w:szCs w:val="28"/>
                <w:lang w:eastAsia="fr-FR"/>
              </w:rPr>
            </w:pPr>
            <w:r w:rsidRPr="00462645">
              <w:rPr>
                <w:sz w:val="28"/>
                <w:szCs w:val="28"/>
                <w:lang w:eastAsia="fr-FR"/>
              </w:rPr>
              <w:t>Utilisation d’une solution d’affichage sur le jumeau numérique</w:t>
            </w:r>
          </w:p>
        </w:tc>
      </w:tr>
      <w:tr w:rsidR="00BD3DED" w:rsidRPr="00053ABC" w14:paraId="22802B16" w14:textId="77777777" w:rsidTr="001F3F59">
        <w:trPr>
          <w:trHeight w:val="20"/>
        </w:trPr>
        <w:tc>
          <w:tcPr>
            <w:tcW w:w="2559" w:type="pct"/>
            <w:noWrap/>
            <w:hideMark/>
          </w:tcPr>
          <w:p w14:paraId="3A024E3C" w14:textId="77777777" w:rsidR="00BD3DED" w:rsidRPr="00462645" w:rsidRDefault="00BD3DED" w:rsidP="00BD3DED">
            <w:pPr>
              <w:pStyle w:val="Paragraphe"/>
              <w:rPr>
                <w:sz w:val="28"/>
                <w:szCs w:val="28"/>
                <w:lang w:eastAsia="fr-FR"/>
              </w:rPr>
            </w:pPr>
            <w:r w:rsidRPr="00462645">
              <w:rPr>
                <w:sz w:val="28"/>
                <w:szCs w:val="28"/>
                <w:lang w:eastAsia="fr-FR"/>
              </w:rPr>
              <w:t>Comparer avec les données procédé</w:t>
            </w:r>
          </w:p>
        </w:tc>
        <w:tc>
          <w:tcPr>
            <w:tcW w:w="2441" w:type="pct"/>
            <w:hideMark/>
          </w:tcPr>
          <w:p w14:paraId="0580350F" w14:textId="4463569B" w:rsidR="00BD3DED" w:rsidRPr="00462645" w:rsidRDefault="00BD3DED" w:rsidP="00BD3DED">
            <w:pPr>
              <w:pStyle w:val="Paragraphe"/>
              <w:rPr>
                <w:sz w:val="28"/>
                <w:szCs w:val="28"/>
                <w:lang w:eastAsia="fr-FR"/>
              </w:rPr>
            </w:pPr>
            <w:r w:rsidRPr="00462645">
              <w:rPr>
                <w:sz w:val="28"/>
                <w:szCs w:val="28"/>
                <w:lang w:eastAsia="fr-FR"/>
              </w:rPr>
              <w:t xml:space="preserve">Interfaçage d’une solution de gestion de données avec le jumeau numérique  </w:t>
            </w:r>
          </w:p>
        </w:tc>
      </w:tr>
      <w:tr w:rsidR="00BD3DED" w:rsidRPr="00053ABC" w14:paraId="0E696F4E" w14:textId="77777777" w:rsidTr="001F3F59">
        <w:trPr>
          <w:trHeight w:val="20"/>
        </w:trPr>
        <w:tc>
          <w:tcPr>
            <w:tcW w:w="2559" w:type="pct"/>
            <w:noWrap/>
            <w:hideMark/>
          </w:tcPr>
          <w:p w14:paraId="2A01AC08" w14:textId="77777777" w:rsidR="00BD3DED" w:rsidRPr="00462645" w:rsidRDefault="00BD3DED" w:rsidP="00BD3DED">
            <w:pPr>
              <w:pStyle w:val="Paragraphe"/>
              <w:rPr>
                <w:sz w:val="28"/>
                <w:szCs w:val="28"/>
                <w:lang w:eastAsia="fr-FR"/>
              </w:rPr>
            </w:pPr>
            <w:r w:rsidRPr="00462645">
              <w:rPr>
                <w:sz w:val="28"/>
                <w:szCs w:val="28"/>
                <w:lang w:eastAsia="fr-FR"/>
              </w:rPr>
              <w:t>Sélectionner la simulation</w:t>
            </w:r>
          </w:p>
        </w:tc>
        <w:tc>
          <w:tcPr>
            <w:tcW w:w="2441" w:type="pct"/>
            <w:noWrap/>
            <w:hideMark/>
          </w:tcPr>
          <w:p w14:paraId="1D317BDC" w14:textId="566B00E2" w:rsidR="00BD3DED" w:rsidRPr="00462645" w:rsidRDefault="00BD3DED" w:rsidP="00BD3DED">
            <w:pPr>
              <w:pStyle w:val="Paragraphe"/>
              <w:rPr>
                <w:sz w:val="28"/>
                <w:szCs w:val="28"/>
                <w:lang w:eastAsia="fr-FR"/>
              </w:rPr>
            </w:pPr>
            <w:r w:rsidRPr="00462645">
              <w:rPr>
                <w:sz w:val="28"/>
                <w:szCs w:val="28"/>
                <w:lang w:eastAsia="fr-FR"/>
              </w:rPr>
              <w:t>Sélection des modèles de simulations sur le jumeau numérique</w:t>
            </w:r>
          </w:p>
        </w:tc>
      </w:tr>
      <w:tr w:rsidR="00BD3DED" w:rsidRPr="00053ABC" w14:paraId="4F19182A" w14:textId="77777777" w:rsidTr="001F3F59">
        <w:trPr>
          <w:trHeight w:val="20"/>
        </w:trPr>
        <w:tc>
          <w:tcPr>
            <w:tcW w:w="2559" w:type="pct"/>
            <w:noWrap/>
            <w:hideMark/>
          </w:tcPr>
          <w:p w14:paraId="7DDFC8A4" w14:textId="0C43A2D7" w:rsidR="00BD3DED" w:rsidRPr="00462645" w:rsidRDefault="00BD3DED" w:rsidP="00BD3DED">
            <w:pPr>
              <w:pStyle w:val="Paragraphe"/>
              <w:rPr>
                <w:sz w:val="28"/>
                <w:szCs w:val="28"/>
                <w:lang w:eastAsia="fr-FR"/>
              </w:rPr>
            </w:pPr>
            <w:r w:rsidRPr="00462645">
              <w:rPr>
                <w:rFonts w:asciiTheme="minorHAnsi" w:hAnsiTheme="minorHAnsi" w:cstheme="minorHAnsi"/>
                <w:sz w:val="28"/>
                <w:szCs w:val="28"/>
              </w:rPr>
              <w:t>Piloter le drone</w:t>
            </w:r>
          </w:p>
        </w:tc>
        <w:tc>
          <w:tcPr>
            <w:tcW w:w="2441" w:type="pct"/>
            <w:hideMark/>
          </w:tcPr>
          <w:p w14:paraId="0D213C75" w14:textId="047555BA" w:rsidR="00BD3DED" w:rsidRPr="00462645" w:rsidRDefault="00BD3DED" w:rsidP="00BD3DED">
            <w:pPr>
              <w:pStyle w:val="Paragraphe"/>
              <w:rPr>
                <w:sz w:val="28"/>
                <w:szCs w:val="28"/>
                <w:lang w:eastAsia="fr-FR"/>
              </w:rPr>
            </w:pPr>
            <w:r w:rsidRPr="00462645">
              <w:rPr>
                <w:sz w:val="28"/>
                <w:szCs w:val="28"/>
                <w:lang w:eastAsia="fr-FR"/>
              </w:rPr>
              <w:t xml:space="preserve">Solution d’interfaçage du jumeau physique avec le jumeau numérique </w:t>
            </w:r>
          </w:p>
        </w:tc>
      </w:tr>
      <w:tr w:rsidR="00BD3DED" w:rsidRPr="00053ABC" w14:paraId="102B274E" w14:textId="77777777" w:rsidTr="001F3F59">
        <w:trPr>
          <w:trHeight w:val="338"/>
        </w:trPr>
        <w:tc>
          <w:tcPr>
            <w:tcW w:w="2559" w:type="pct"/>
            <w:noWrap/>
            <w:hideMark/>
          </w:tcPr>
          <w:p w14:paraId="10C0DDED" w14:textId="77777777" w:rsidR="00BD3DED" w:rsidRPr="00462645" w:rsidRDefault="00BD3DED" w:rsidP="00BD3DED">
            <w:pPr>
              <w:pStyle w:val="Paragraphe"/>
              <w:rPr>
                <w:sz w:val="28"/>
                <w:szCs w:val="28"/>
                <w:lang w:eastAsia="fr-FR"/>
              </w:rPr>
            </w:pPr>
            <w:r w:rsidRPr="00462645">
              <w:rPr>
                <w:sz w:val="28"/>
                <w:szCs w:val="28"/>
                <w:lang w:eastAsia="fr-FR"/>
              </w:rPr>
              <w:t>Choisir les données à afficher</w:t>
            </w:r>
          </w:p>
        </w:tc>
        <w:tc>
          <w:tcPr>
            <w:tcW w:w="2441" w:type="pct"/>
            <w:hideMark/>
          </w:tcPr>
          <w:p w14:paraId="520E7855" w14:textId="5D2CC807" w:rsidR="00BD3DED" w:rsidRPr="00462645" w:rsidRDefault="00BD3DED" w:rsidP="00BD3DED">
            <w:pPr>
              <w:pStyle w:val="Paragraphe"/>
              <w:rPr>
                <w:sz w:val="28"/>
                <w:szCs w:val="28"/>
                <w:lang w:eastAsia="fr-FR"/>
              </w:rPr>
            </w:pPr>
            <w:r w:rsidRPr="00462645">
              <w:rPr>
                <w:sz w:val="28"/>
                <w:szCs w:val="28"/>
                <w:lang w:eastAsia="fr-FR"/>
              </w:rPr>
              <w:t xml:space="preserve">Sélection des données de pilotage et de simulations à afficher sur le jumeau numérique </w:t>
            </w:r>
          </w:p>
        </w:tc>
      </w:tr>
      <w:tr w:rsidR="00BD3DED" w:rsidRPr="00053ABC" w14:paraId="3EA9E11F" w14:textId="77777777" w:rsidTr="001F3F59">
        <w:trPr>
          <w:trHeight w:val="20"/>
        </w:trPr>
        <w:tc>
          <w:tcPr>
            <w:tcW w:w="2559" w:type="pct"/>
            <w:noWrap/>
            <w:hideMark/>
          </w:tcPr>
          <w:p w14:paraId="628F8751" w14:textId="77777777" w:rsidR="00BD3DED" w:rsidRPr="00462645" w:rsidRDefault="00BD3DED" w:rsidP="00BD3DED">
            <w:pPr>
              <w:pStyle w:val="Paragraphe"/>
              <w:rPr>
                <w:sz w:val="28"/>
                <w:szCs w:val="28"/>
                <w:lang w:eastAsia="fr-FR"/>
              </w:rPr>
            </w:pPr>
            <w:r w:rsidRPr="00462645">
              <w:rPr>
                <w:sz w:val="28"/>
                <w:szCs w:val="28"/>
                <w:lang w:eastAsia="fr-FR"/>
              </w:rPr>
              <w:t>Afficher les données</w:t>
            </w:r>
          </w:p>
        </w:tc>
        <w:tc>
          <w:tcPr>
            <w:tcW w:w="2441" w:type="pct"/>
            <w:hideMark/>
          </w:tcPr>
          <w:p w14:paraId="3747202B" w14:textId="2ACBB423" w:rsidR="00BD3DED" w:rsidRPr="00462645" w:rsidRDefault="00BD3DED" w:rsidP="00BD3DED">
            <w:pPr>
              <w:pStyle w:val="Paragraphe"/>
              <w:rPr>
                <w:sz w:val="28"/>
                <w:szCs w:val="28"/>
                <w:lang w:eastAsia="fr-FR"/>
              </w:rPr>
            </w:pPr>
            <w:r w:rsidRPr="00462645">
              <w:rPr>
                <w:sz w:val="28"/>
                <w:szCs w:val="28"/>
                <w:lang w:eastAsia="fr-FR"/>
              </w:rPr>
              <w:t xml:space="preserve">Utilisation d’une solution d’affichage des données de pilotage et de simulations sur le jumeau numérique </w:t>
            </w:r>
          </w:p>
        </w:tc>
      </w:tr>
      <w:tr w:rsidR="00BD3DED" w:rsidRPr="00053ABC" w14:paraId="2291C8ED" w14:textId="77777777" w:rsidTr="001F3F59">
        <w:trPr>
          <w:trHeight w:val="20"/>
        </w:trPr>
        <w:tc>
          <w:tcPr>
            <w:tcW w:w="2559" w:type="pct"/>
            <w:noWrap/>
            <w:hideMark/>
          </w:tcPr>
          <w:p w14:paraId="162E3164" w14:textId="3F126F5F" w:rsidR="00BD3DED" w:rsidRPr="00462645" w:rsidRDefault="00BD3DED" w:rsidP="00BD3DED">
            <w:pPr>
              <w:pStyle w:val="Paragraphe"/>
              <w:rPr>
                <w:sz w:val="28"/>
                <w:szCs w:val="28"/>
                <w:lang w:eastAsia="fr-FR"/>
              </w:rPr>
            </w:pPr>
            <w:r w:rsidRPr="00462645">
              <w:rPr>
                <w:sz w:val="28"/>
                <w:szCs w:val="28"/>
                <w:lang w:eastAsia="fr-FR"/>
              </w:rPr>
              <w:t>Récupérer les données</w:t>
            </w:r>
          </w:p>
        </w:tc>
        <w:tc>
          <w:tcPr>
            <w:tcW w:w="2441" w:type="pct"/>
            <w:hideMark/>
          </w:tcPr>
          <w:p w14:paraId="0529759D" w14:textId="69F65FB6" w:rsidR="00BD3DED" w:rsidRPr="00462645" w:rsidRDefault="0026301C" w:rsidP="00BD3DED">
            <w:pPr>
              <w:pStyle w:val="Paragraphe"/>
              <w:rPr>
                <w:sz w:val="28"/>
                <w:szCs w:val="28"/>
                <w:lang w:eastAsia="fr-FR"/>
              </w:rPr>
            </w:pPr>
            <w:r w:rsidRPr="00462645">
              <w:rPr>
                <w:sz w:val="28"/>
                <w:szCs w:val="28"/>
                <w:lang w:eastAsia="fr-FR"/>
              </w:rPr>
              <w:t>Solution d’interfaçage du jumeau physique avec le jumeau numérique</w:t>
            </w:r>
          </w:p>
        </w:tc>
      </w:tr>
      <w:tr w:rsidR="00BD3DED" w:rsidRPr="00053ABC" w14:paraId="5CD95174" w14:textId="77777777" w:rsidTr="001F3F59">
        <w:trPr>
          <w:trHeight w:val="20"/>
        </w:trPr>
        <w:tc>
          <w:tcPr>
            <w:tcW w:w="2559" w:type="pct"/>
            <w:noWrap/>
            <w:hideMark/>
          </w:tcPr>
          <w:p w14:paraId="4DD5EB1D" w14:textId="77777777" w:rsidR="00BD3DED" w:rsidRPr="00462645" w:rsidRDefault="00BD3DED" w:rsidP="00BD3DED">
            <w:pPr>
              <w:pStyle w:val="Paragraphe"/>
              <w:rPr>
                <w:sz w:val="28"/>
                <w:szCs w:val="28"/>
                <w:lang w:eastAsia="fr-FR"/>
              </w:rPr>
            </w:pPr>
            <w:r w:rsidRPr="00462645">
              <w:rPr>
                <w:sz w:val="28"/>
                <w:szCs w:val="28"/>
                <w:lang w:eastAsia="fr-FR"/>
              </w:rPr>
              <w:t>Jouer la simulation</w:t>
            </w:r>
          </w:p>
        </w:tc>
        <w:tc>
          <w:tcPr>
            <w:tcW w:w="2441" w:type="pct"/>
            <w:hideMark/>
          </w:tcPr>
          <w:p w14:paraId="22A98829" w14:textId="1B9187B3" w:rsidR="00BD3DED" w:rsidRPr="00462645" w:rsidRDefault="0026301C" w:rsidP="00BD3DED">
            <w:pPr>
              <w:pStyle w:val="Paragraphe"/>
              <w:rPr>
                <w:sz w:val="28"/>
                <w:szCs w:val="28"/>
                <w:lang w:eastAsia="fr-FR"/>
              </w:rPr>
            </w:pPr>
            <w:r w:rsidRPr="00462645">
              <w:rPr>
                <w:sz w:val="28"/>
                <w:szCs w:val="28"/>
                <w:lang w:eastAsia="fr-FR"/>
              </w:rPr>
              <w:t>Lancement des simulations sur un utilitaire de simulation interfacé au jumeau numérique</w:t>
            </w:r>
          </w:p>
        </w:tc>
      </w:tr>
      <w:tr w:rsidR="00BD3DED" w:rsidRPr="00053ABC" w14:paraId="52FA23AF" w14:textId="77777777" w:rsidTr="001F3F59">
        <w:trPr>
          <w:trHeight w:val="20"/>
        </w:trPr>
        <w:tc>
          <w:tcPr>
            <w:tcW w:w="2559" w:type="pct"/>
            <w:noWrap/>
            <w:hideMark/>
          </w:tcPr>
          <w:p w14:paraId="1816B0B3" w14:textId="77777777" w:rsidR="00BD3DED" w:rsidRPr="00462645" w:rsidRDefault="00BD3DED" w:rsidP="00BD3DED">
            <w:pPr>
              <w:pStyle w:val="Paragraphe"/>
              <w:rPr>
                <w:sz w:val="28"/>
                <w:szCs w:val="28"/>
                <w:lang w:eastAsia="fr-FR"/>
              </w:rPr>
            </w:pPr>
            <w:r w:rsidRPr="00462645">
              <w:rPr>
                <w:sz w:val="28"/>
                <w:szCs w:val="28"/>
                <w:lang w:eastAsia="fr-FR"/>
              </w:rPr>
              <w:t>Comparer les données</w:t>
            </w:r>
          </w:p>
        </w:tc>
        <w:tc>
          <w:tcPr>
            <w:tcW w:w="2441" w:type="pct"/>
            <w:hideMark/>
          </w:tcPr>
          <w:p w14:paraId="39858989" w14:textId="0B41121C" w:rsidR="00BD3DED" w:rsidRPr="00462645" w:rsidRDefault="0026301C" w:rsidP="00BD3DED">
            <w:pPr>
              <w:pStyle w:val="Paragraphe"/>
              <w:rPr>
                <w:sz w:val="28"/>
                <w:szCs w:val="28"/>
                <w:lang w:eastAsia="fr-FR"/>
              </w:rPr>
            </w:pPr>
            <w:r w:rsidRPr="00462645">
              <w:rPr>
                <w:sz w:val="28"/>
                <w:szCs w:val="28"/>
                <w:lang w:eastAsia="fr-FR"/>
              </w:rPr>
              <w:t xml:space="preserve">Utilitaire de comparaison de données sur le jumeau numérique </w:t>
            </w:r>
          </w:p>
        </w:tc>
      </w:tr>
      <w:tr w:rsidR="00BD3DED" w:rsidRPr="00053ABC" w14:paraId="052DA4BE" w14:textId="77777777" w:rsidTr="001F3F59">
        <w:trPr>
          <w:trHeight w:val="20"/>
        </w:trPr>
        <w:tc>
          <w:tcPr>
            <w:tcW w:w="2559" w:type="pct"/>
            <w:noWrap/>
            <w:hideMark/>
          </w:tcPr>
          <w:p w14:paraId="6137E563" w14:textId="77777777" w:rsidR="00BD3DED" w:rsidRPr="00462645" w:rsidRDefault="00BD3DED" w:rsidP="00BD3DED">
            <w:pPr>
              <w:pStyle w:val="Paragraphe"/>
              <w:rPr>
                <w:sz w:val="28"/>
                <w:szCs w:val="28"/>
                <w:lang w:eastAsia="fr-FR"/>
              </w:rPr>
            </w:pPr>
            <w:r w:rsidRPr="00462645">
              <w:rPr>
                <w:sz w:val="28"/>
                <w:szCs w:val="28"/>
                <w:lang w:eastAsia="fr-FR"/>
              </w:rPr>
              <w:t>Alerter les opérateurs</w:t>
            </w:r>
          </w:p>
        </w:tc>
        <w:tc>
          <w:tcPr>
            <w:tcW w:w="2441" w:type="pct"/>
            <w:noWrap/>
            <w:hideMark/>
          </w:tcPr>
          <w:p w14:paraId="3867E7A0" w14:textId="1ECBE2F6" w:rsidR="00BD3DED" w:rsidRPr="00462645" w:rsidRDefault="0026301C" w:rsidP="00BD3DED">
            <w:pPr>
              <w:pStyle w:val="Paragraphe"/>
              <w:rPr>
                <w:sz w:val="28"/>
                <w:szCs w:val="28"/>
                <w:lang w:eastAsia="fr-FR"/>
              </w:rPr>
            </w:pPr>
            <w:r w:rsidRPr="00462645">
              <w:rPr>
                <w:sz w:val="28"/>
                <w:szCs w:val="28"/>
                <w:lang w:eastAsia="fr-FR"/>
              </w:rPr>
              <w:t>Utilisation d’une solution d’affichage et de traitement d’alertes sur le jumeau numérique</w:t>
            </w:r>
          </w:p>
        </w:tc>
      </w:tr>
      <w:tr w:rsidR="00BD3DED" w:rsidRPr="00053ABC" w14:paraId="24824775" w14:textId="77777777" w:rsidTr="001F3F59">
        <w:trPr>
          <w:trHeight w:val="20"/>
        </w:trPr>
        <w:tc>
          <w:tcPr>
            <w:tcW w:w="2559" w:type="pct"/>
            <w:noWrap/>
            <w:hideMark/>
          </w:tcPr>
          <w:p w14:paraId="4315C8AB" w14:textId="77777777" w:rsidR="00BD3DED" w:rsidRPr="00462645" w:rsidRDefault="00BD3DED" w:rsidP="00BD3DED">
            <w:pPr>
              <w:pStyle w:val="Paragraphe"/>
              <w:rPr>
                <w:sz w:val="28"/>
                <w:szCs w:val="28"/>
                <w:lang w:eastAsia="fr-FR"/>
              </w:rPr>
            </w:pPr>
            <w:r w:rsidRPr="00462645">
              <w:rPr>
                <w:sz w:val="28"/>
                <w:szCs w:val="28"/>
                <w:lang w:eastAsia="fr-FR"/>
              </w:rPr>
              <w:t>Afficher les procédures</w:t>
            </w:r>
          </w:p>
        </w:tc>
        <w:tc>
          <w:tcPr>
            <w:tcW w:w="2441" w:type="pct"/>
            <w:hideMark/>
          </w:tcPr>
          <w:p w14:paraId="35C01214" w14:textId="4DACAEFD" w:rsidR="00BD3DED" w:rsidRPr="00462645" w:rsidRDefault="006E28AC" w:rsidP="00BD3DED">
            <w:pPr>
              <w:pStyle w:val="Paragraphe"/>
              <w:rPr>
                <w:sz w:val="28"/>
                <w:szCs w:val="28"/>
                <w:lang w:eastAsia="fr-FR"/>
              </w:rPr>
            </w:pPr>
            <w:r w:rsidRPr="00462645">
              <w:rPr>
                <w:sz w:val="28"/>
                <w:szCs w:val="28"/>
                <w:lang w:eastAsia="fr-FR"/>
              </w:rPr>
              <w:t>Affichage d'une série d'étape animée sur le jumeau numérique</w:t>
            </w:r>
          </w:p>
        </w:tc>
      </w:tr>
      <w:tr w:rsidR="00BD3DED" w:rsidRPr="00053ABC" w14:paraId="5638056F" w14:textId="77777777" w:rsidTr="001F3F59">
        <w:trPr>
          <w:trHeight w:val="20"/>
        </w:trPr>
        <w:tc>
          <w:tcPr>
            <w:tcW w:w="2559" w:type="pct"/>
            <w:noWrap/>
            <w:hideMark/>
          </w:tcPr>
          <w:p w14:paraId="441F62FF" w14:textId="77777777" w:rsidR="00BD3DED" w:rsidRPr="00462645" w:rsidRDefault="00BD3DED" w:rsidP="00BD3DED">
            <w:pPr>
              <w:pStyle w:val="Paragraphe"/>
              <w:rPr>
                <w:sz w:val="28"/>
                <w:szCs w:val="28"/>
                <w:lang w:eastAsia="fr-FR"/>
              </w:rPr>
            </w:pPr>
            <w:r w:rsidRPr="00462645">
              <w:rPr>
                <w:sz w:val="28"/>
                <w:szCs w:val="28"/>
                <w:lang w:eastAsia="fr-FR"/>
              </w:rPr>
              <w:t>Recueillir la demande</w:t>
            </w:r>
          </w:p>
        </w:tc>
        <w:tc>
          <w:tcPr>
            <w:tcW w:w="2441" w:type="pct"/>
            <w:hideMark/>
          </w:tcPr>
          <w:p w14:paraId="0325A503" w14:textId="113389FC" w:rsidR="00BD3DED" w:rsidRPr="00462645" w:rsidRDefault="00BD3DED" w:rsidP="00BD3DED">
            <w:pPr>
              <w:pStyle w:val="Paragraphe"/>
              <w:rPr>
                <w:sz w:val="28"/>
                <w:szCs w:val="28"/>
                <w:lang w:eastAsia="fr-FR"/>
              </w:rPr>
            </w:pPr>
            <w:r w:rsidRPr="00462645">
              <w:rPr>
                <w:sz w:val="28"/>
                <w:szCs w:val="28"/>
                <w:lang w:eastAsia="fr-FR"/>
              </w:rPr>
              <w:t>Création d'u</w:t>
            </w:r>
            <w:r w:rsidR="006E28AC" w:rsidRPr="00462645">
              <w:rPr>
                <w:sz w:val="28"/>
                <w:szCs w:val="28"/>
                <w:lang w:eastAsia="fr-FR"/>
              </w:rPr>
              <w:t>n utilitaire de recherche</w:t>
            </w:r>
            <w:r w:rsidRPr="00462645">
              <w:rPr>
                <w:sz w:val="28"/>
                <w:szCs w:val="28"/>
                <w:lang w:eastAsia="fr-FR"/>
              </w:rPr>
              <w:t xml:space="preserve"> bibliographique</w:t>
            </w:r>
            <w:r w:rsidR="006E28AC" w:rsidRPr="00462645">
              <w:rPr>
                <w:sz w:val="28"/>
                <w:szCs w:val="28"/>
                <w:lang w:eastAsia="fr-FR"/>
              </w:rPr>
              <w:t xml:space="preserve"> sur le jumeau numérique </w:t>
            </w:r>
            <w:r w:rsidRPr="00462645">
              <w:rPr>
                <w:sz w:val="28"/>
                <w:szCs w:val="28"/>
                <w:lang w:eastAsia="fr-FR"/>
              </w:rPr>
              <w:t xml:space="preserve"> </w:t>
            </w:r>
          </w:p>
        </w:tc>
      </w:tr>
      <w:tr w:rsidR="00BD3DED" w:rsidRPr="00053ABC" w14:paraId="7580A0A8" w14:textId="77777777" w:rsidTr="001F3F59">
        <w:trPr>
          <w:trHeight w:val="20"/>
        </w:trPr>
        <w:tc>
          <w:tcPr>
            <w:tcW w:w="2559" w:type="pct"/>
            <w:hideMark/>
          </w:tcPr>
          <w:p w14:paraId="3E3546A6" w14:textId="77777777" w:rsidR="00BD3DED" w:rsidRPr="00462645" w:rsidRDefault="00BD3DED" w:rsidP="00BD3DED">
            <w:pPr>
              <w:pStyle w:val="Paragraphe"/>
              <w:rPr>
                <w:sz w:val="28"/>
                <w:szCs w:val="28"/>
                <w:lang w:eastAsia="fr-FR"/>
              </w:rPr>
            </w:pPr>
            <w:r w:rsidRPr="00462645">
              <w:rPr>
                <w:sz w:val="28"/>
                <w:szCs w:val="28"/>
                <w:lang w:eastAsia="fr-FR"/>
              </w:rPr>
              <w:t>Transformer la demande en requête machine</w:t>
            </w:r>
          </w:p>
        </w:tc>
        <w:tc>
          <w:tcPr>
            <w:tcW w:w="2441" w:type="pct"/>
            <w:hideMark/>
          </w:tcPr>
          <w:p w14:paraId="1CE41830" w14:textId="1CD94F83" w:rsidR="00BD3DED" w:rsidRPr="00462645" w:rsidRDefault="00BD3DED" w:rsidP="00BD3DED">
            <w:pPr>
              <w:pStyle w:val="Paragraphe"/>
              <w:rPr>
                <w:sz w:val="28"/>
                <w:szCs w:val="28"/>
                <w:lang w:eastAsia="fr-FR"/>
              </w:rPr>
            </w:pPr>
            <w:r w:rsidRPr="00462645">
              <w:rPr>
                <w:sz w:val="28"/>
                <w:szCs w:val="28"/>
                <w:lang w:eastAsia="fr-FR"/>
              </w:rPr>
              <w:t xml:space="preserve">Utilisation </w:t>
            </w:r>
            <w:proofErr w:type="spellStart"/>
            <w:r w:rsidRPr="00462645">
              <w:rPr>
                <w:sz w:val="28"/>
                <w:szCs w:val="28"/>
                <w:lang w:eastAsia="fr-FR"/>
              </w:rPr>
              <w:t>d'ia</w:t>
            </w:r>
            <w:proofErr w:type="spellEnd"/>
            <w:r w:rsidRPr="00462645">
              <w:rPr>
                <w:sz w:val="28"/>
                <w:szCs w:val="28"/>
                <w:lang w:eastAsia="fr-FR"/>
              </w:rPr>
              <w:t xml:space="preserve"> générative </w:t>
            </w:r>
            <w:r w:rsidR="006E28AC" w:rsidRPr="00462645">
              <w:rPr>
                <w:sz w:val="28"/>
                <w:szCs w:val="28"/>
                <w:lang w:eastAsia="fr-FR"/>
              </w:rPr>
              <w:t xml:space="preserve">pour traiter la requête du jumeau numérique </w:t>
            </w:r>
            <w:r w:rsidRPr="00462645">
              <w:rPr>
                <w:sz w:val="28"/>
                <w:szCs w:val="28"/>
                <w:lang w:eastAsia="fr-FR"/>
              </w:rPr>
              <w:t xml:space="preserve"> </w:t>
            </w:r>
          </w:p>
        </w:tc>
      </w:tr>
      <w:tr w:rsidR="00BD3DED" w:rsidRPr="00053ABC" w14:paraId="0E0CC650" w14:textId="77777777" w:rsidTr="001F3F59">
        <w:trPr>
          <w:trHeight w:val="20"/>
        </w:trPr>
        <w:tc>
          <w:tcPr>
            <w:tcW w:w="2559" w:type="pct"/>
            <w:noWrap/>
            <w:hideMark/>
          </w:tcPr>
          <w:p w14:paraId="62A04836" w14:textId="081772BB" w:rsidR="00BD3DED" w:rsidRPr="00462645" w:rsidRDefault="00462645" w:rsidP="00BD3DED">
            <w:pPr>
              <w:pStyle w:val="Paragraphe"/>
              <w:rPr>
                <w:sz w:val="28"/>
                <w:szCs w:val="28"/>
                <w:lang w:eastAsia="fr-FR"/>
              </w:rPr>
            </w:pPr>
            <w:r w:rsidRPr="00462645">
              <w:rPr>
                <w:sz w:val="28"/>
                <w:szCs w:val="28"/>
                <w:lang w:eastAsia="fr-FR"/>
              </w:rPr>
              <w:t>Récupérer</w:t>
            </w:r>
            <w:r w:rsidR="00BD3DED" w:rsidRPr="00462645">
              <w:rPr>
                <w:sz w:val="28"/>
                <w:szCs w:val="28"/>
                <w:lang w:eastAsia="fr-FR"/>
              </w:rPr>
              <w:t xml:space="preserve"> les informations</w:t>
            </w:r>
          </w:p>
        </w:tc>
        <w:tc>
          <w:tcPr>
            <w:tcW w:w="2441" w:type="pct"/>
            <w:hideMark/>
          </w:tcPr>
          <w:p w14:paraId="39FF3122" w14:textId="17F0E055" w:rsidR="00BD3DED" w:rsidRPr="00462645" w:rsidRDefault="00BD3DED" w:rsidP="00BD3DED">
            <w:pPr>
              <w:pStyle w:val="Paragraphe"/>
              <w:rPr>
                <w:sz w:val="28"/>
                <w:szCs w:val="28"/>
                <w:lang w:eastAsia="fr-FR"/>
              </w:rPr>
            </w:pPr>
            <w:r w:rsidRPr="00462645">
              <w:rPr>
                <w:sz w:val="28"/>
                <w:szCs w:val="28"/>
                <w:lang w:eastAsia="fr-FR"/>
              </w:rPr>
              <w:t xml:space="preserve">Utilisation </w:t>
            </w:r>
            <w:proofErr w:type="spellStart"/>
            <w:r w:rsidRPr="00462645">
              <w:rPr>
                <w:sz w:val="28"/>
                <w:szCs w:val="28"/>
                <w:lang w:eastAsia="fr-FR"/>
              </w:rPr>
              <w:t>d'ia</w:t>
            </w:r>
            <w:proofErr w:type="spellEnd"/>
            <w:r w:rsidRPr="00462645">
              <w:rPr>
                <w:sz w:val="28"/>
                <w:szCs w:val="28"/>
                <w:lang w:eastAsia="fr-FR"/>
              </w:rPr>
              <w:t xml:space="preserve"> générative </w:t>
            </w:r>
            <w:r w:rsidR="006E28AC" w:rsidRPr="00462645">
              <w:rPr>
                <w:sz w:val="28"/>
                <w:szCs w:val="28"/>
                <w:lang w:eastAsia="fr-FR"/>
              </w:rPr>
              <w:t>entrainés sur</w:t>
            </w:r>
            <w:r w:rsidRPr="00462645">
              <w:rPr>
                <w:sz w:val="28"/>
                <w:szCs w:val="28"/>
                <w:lang w:eastAsia="fr-FR"/>
              </w:rPr>
              <w:t xml:space="preserve"> les </w:t>
            </w:r>
            <w:r w:rsidR="006E28AC" w:rsidRPr="00462645">
              <w:rPr>
                <w:sz w:val="28"/>
                <w:szCs w:val="28"/>
                <w:lang w:eastAsia="fr-FR"/>
              </w:rPr>
              <w:t>DIK</w:t>
            </w:r>
            <w:r w:rsidRPr="00462645">
              <w:rPr>
                <w:sz w:val="28"/>
                <w:szCs w:val="28"/>
                <w:lang w:eastAsia="fr-FR"/>
              </w:rPr>
              <w:t xml:space="preserve"> associés au projet</w:t>
            </w:r>
          </w:p>
        </w:tc>
      </w:tr>
      <w:tr w:rsidR="00BD3DED" w:rsidRPr="00053ABC" w14:paraId="2C8002D2" w14:textId="77777777" w:rsidTr="001F3F59">
        <w:trPr>
          <w:trHeight w:val="20"/>
        </w:trPr>
        <w:tc>
          <w:tcPr>
            <w:tcW w:w="2559" w:type="pct"/>
            <w:noWrap/>
            <w:hideMark/>
          </w:tcPr>
          <w:p w14:paraId="1B20A030" w14:textId="77777777" w:rsidR="00BD3DED" w:rsidRPr="00462645" w:rsidRDefault="00BD3DED" w:rsidP="00BD3DED">
            <w:pPr>
              <w:pStyle w:val="Paragraphe"/>
              <w:rPr>
                <w:sz w:val="28"/>
                <w:szCs w:val="28"/>
                <w:lang w:eastAsia="fr-FR"/>
              </w:rPr>
            </w:pPr>
            <w:r w:rsidRPr="00462645">
              <w:rPr>
                <w:sz w:val="28"/>
                <w:szCs w:val="28"/>
                <w:lang w:eastAsia="fr-FR"/>
              </w:rPr>
              <w:t>Afficher les informations</w:t>
            </w:r>
          </w:p>
        </w:tc>
        <w:tc>
          <w:tcPr>
            <w:tcW w:w="2441" w:type="pct"/>
            <w:hideMark/>
          </w:tcPr>
          <w:p w14:paraId="4DAE22F5" w14:textId="70575A62" w:rsidR="00BD3DED" w:rsidRPr="00462645" w:rsidRDefault="006E28AC" w:rsidP="00BD3DED">
            <w:pPr>
              <w:pStyle w:val="Paragraphe"/>
              <w:rPr>
                <w:sz w:val="28"/>
                <w:szCs w:val="28"/>
                <w:lang w:eastAsia="fr-FR"/>
              </w:rPr>
            </w:pPr>
            <w:r w:rsidRPr="00462645">
              <w:rPr>
                <w:sz w:val="28"/>
                <w:szCs w:val="28"/>
                <w:lang w:eastAsia="fr-FR"/>
              </w:rPr>
              <w:t xml:space="preserve">Interfaçage de </w:t>
            </w:r>
            <w:proofErr w:type="spellStart"/>
            <w:r w:rsidRPr="00462645">
              <w:rPr>
                <w:sz w:val="28"/>
                <w:szCs w:val="28"/>
                <w:lang w:eastAsia="fr-FR"/>
              </w:rPr>
              <w:t>l’ia</w:t>
            </w:r>
            <w:proofErr w:type="spellEnd"/>
            <w:r w:rsidRPr="00462645">
              <w:rPr>
                <w:sz w:val="28"/>
                <w:szCs w:val="28"/>
                <w:lang w:eastAsia="fr-FR"/>
              </w:rPr>
              <w:t xml:space="preserve"> générative avec le jumeau numérique.</w:t>
            </w:r>
          </w:p>
        </w:tc>
      </w:tr>
      <w:tr w:rsidR="00BD3DED" w:rsidRPr="00053ABC" w14:paraId="7391D2B4" w14:textId="77777777" w:rsidTr="001F3F59">
        <w:trPr>
          <w:trHeight w:val="20"/>
        </w:trPr>
        <w:tc>
          <w:tcPr>
            <w:tcW w:w="2559" w:type="pct"/>
            <w:noWrap/>
            <w:hideMark/>
          </w:tcPr>
          <w:p w14:paraId="45F908C2" w14:textId="77777777" w:rsidR="00BD3DED" w:rsidRPr="00462645" w:rsidRDefault="00BD3DED" w:rsidP="00BD3DED">
            <w:pPr>
              <w:pStyle w:val="Paragraphe"/>
              <w:rPr>
                <w:sz w:val="28"/>
                <w:szCs w:val="28"/>
                <w:lang w:eastAsia="fr-FR"/>
              </w:rPr>
            </w:pPr>
            <w:r w:rsidRPr="00462645">
              <w:rPr>
                <w:sz w:val="28"/>
                <w:szCs w:val="28"/>
                <w:lang w:eastAsia="fr-FR"/>
              </w:rPr>
              <w:t>Authentifier l'utilisateur</w:t>
            </w:r>
          </w:p>
        </w:tc>
        <w:tc>
          <w:tcPr>
            <w:tcW w:w="2441" w:type="pct"/>
            <w:noWrap/>
            <w:hideMark/>
          </w:tcPr>
          <w:p w14:paraId="7DD1C57A" w14:textId="45AB1946" w:rsidR="00BD3DED" w:rsidRPr="00462645" w:rsidRDefault="006E28AC" w:rsidP="00BD3DED">
            <w:pPr>
              <w:pStyle w:val="Paragraphe"/>
              <w:rPr>
                <w:sz w:val="28"/>
                <w:szCs w:val="28"/>
                <w:lang w:eastAsia="fr-FR"/>
              </w:rPr>
            </w:pPr>
            <w:r w:rsidRPr="00462645">
              <w:rPr>
                <w:sz w:val="28"/>
                <w:szCs w:val="28"/>
                <w:lang w:eastAsia="fr-FR"/>
              </w:rPr>
              <w:t>Création d’un utilitaire d</w:t>
            </w:r>
            <w:r w:rsidR="00BD3DED" w:rsidRPr="00462645">
              <w:rPr>
                <w:sz w:val="28"/>
                <w:szCs w:val="28"/>
                <w:lang w:eastAsia="fr-FR"/>
              </w:rPr>
              <w:t>'authentification</w:t>
            </w:r>
          </w:p>
        </w:tc>
      </w:tr>
      <w:tr w:rsidR="00BD3DED" w:rsidRPr="00053ABC" w14:paraId="6F4B88A2" w14:textId="77777777" w:rsidTr="001F3F59">
        <w:trPr>
          <w:trHeight w:val="20"/>
        </w:trPr>
        <w:tc>
          <w:tcPr>
            <w:tcW w:w="2559" w:type="pct"/>
            <w:noWrap/>
            <w:hideMark/>
          </w:tcPr>
          <w:p w14:paraId="3C4D271F" w14:textId="77777777" w:rsidR="00BD3DED" w:rsidRPr="00462645" w:rsidRDefault="00BD3DED" w:rsidP="00BD3DED">
            <w:pPr>
              <w:pStyle w:val="Paragraphe"/>
              <w:rPr>
                <w:sz w:val="28"/>
                <w:szCs w:val="28"/>
                <w:lang w:eastAsia="fr-FR"/>
              </w:rPr>
            </w:pPr>
            <w:r w:rsidRPr="00462645">
              <w:rPr>
                <w:sz w:val="28"/>
                <w:szCs w:val="28"/>
                <w:lang w:eastAsia="fr-FR"/>
              </w:rPr>
              <w:t>Connecter l'utilisateur au jumeau</w:t>
            </w:r>
          </w:p>
        </w:tc>
        <w:tc>
          <w:tcPr>
            <w:tcW w:w="2441" w:type="pct"/>
            <w:hideMark/>
          </w:tcPr>
          <w:p w14:paraId="76E2A11B" w14:textId="4B722F60" w:rsidR="00BD3DED" w:rsidRPr="00462645" w:rsidRDefault="00BD3DED" w:rsidP="00BD3DED">
            <w:pPr>
              <w:pStyle w:val="Paragraphe"/>
              <w:rPr>
                <w:rFonts w:asciiTheme="minorHAnsi" w:hAnsiTheme="minorHAnsi"/>
                <w:sz w:val="28"/>
                <w:szCs w:val="28"/>
              </w:rPr>
            </w:pPr>
            <w:r w:rsidRPr="00462645">
              <w:rPr>
                <w:sz w:val="28"/>
                <w:szCs w:val="28"/>
                <w:lang w:eastAsia="fr-FR"/>
              </w:rPr>
              <w:t xml:space="preserve">Architecture </w:t>
            </w:r>
            <w:r w:rsidR="006E28AC" w:rsidRPr="00462645">
              <w:rPr>
                <w:sz w:val="28"/>
                <w:szCs w:val="28"/>
                <w:lang w:eastAsia="fr-FR"/>
              </w:rPr>
              <w:t xml:space="preserve">type </w:t>
            </w:r>
            <w:r w:rsidRPr="00462645">
              <w:rPr>
                <w:sz w:val="28"/>
                <w:szCs w:val="28"/>
                <w:lang w:eastAsia="fr-FR"/>
              </w:rPr>
              <w:t xml:space="preserve">client-serveur, </w:t>
            </w:r>
            <w:r w:rsidR="006E28AC" w:rsidRPr="00462645">
              <w:rPr>
                <w:sz w:val="28"/>
                <w:szCs w:val="28"/>
                <w:lang w:eastAsia="fr-FR"/>
              </w:rPr>
              <w:t>le jumeau numérique</w:t>
            </w:r>
            <w:r w:rsidRPr="00462645">
              <w:rPr>
                <w:sz w:val="28"/>
                <w:szCs w:val="28"/>
                <w:lang w:eastAsia="fr-FR"/>
              </w:rPr>
              <w:t xml:space="preserve"> est </w:t>
            </w:r>
            <w:r w:rsidR="006E28AC" w:rsidRPr="00462645">
              <w:rPr>
                <w:sz w:val="28"/>
                <w:szCs w:val="28"/>
                <w:lang w:eastAsia="fr-FR"/>
              </w:rPr>
              <w:t>hébergé</w:t>
            </w:r>
            <w:r w:rsidRPr="00462645">
              <w:rPr>
                <w:sz w:val="28"/>
                <w:szCs w:val="28"/>
                <w:lang w:eastAsia="fr-FR"/>
              </w:rPr>
              <w:t xml:space="preserve"> sur un</w:t>
            </w:r>
            <w:r w:rsidR="006E28AC" w:rsidRPr="00462645">
              <w:rPr>
                <w:sz w:val="28"/>
                <w:szCs w:val="28"/>
                <w:lang w:eastAsia="fr-FR"/>
              </w:rPr>
              <w:t>e solution physique de stockage connectée</w:t>
            </w:r>
            <w:r w:rsidRPr="00462645">
              <w:rPr>
                <w:sz w:val="28"/>
                <w:szCs w:val="28"/>
                <w:lang w:eastAsia="fr-FR"/>
              </w:rPr>
              <w:t xml:space="preserve"> </w:t>
            </w:r>
            <w:r w:rsidR="006E28AC" w:rsidRPr="00462645">
              <w:rPr>
                <w:sz w:val="28"/>
                <w:szCs w:val="28"/>
                <w:lang w:eastAsia="fr-FR"/>
              </w:rPr>
              <w:t xml:space="preserve">et disponible </w:t>
            </w:r>
          </w:p>
        </w:tc>
      </w:tr>
      <w:tr w:rsidR="00BD3DED" w:rsidRPr="00053ABC" w14:paraId="633C634C" w14:textId="77777777" w:rsidTr="001F3F59">
        <w:trPr>
          <w:trHeight w:val="20"/>
        </w:trPr>
        <w:tc>
          <w:tcPr>
            <w:tcW w:w="2559" w:type="pct"/>
            <w:noWrap/>
            <w:hideMark/>
          </w:tcPr>
          <w:p w14:paraId="3FC5AA8F" w14:textId="14D06071" w:rsidR="00BD3DED" w:rsidRPr="00462645" w:rsidRDefault="00BD3DED" w:rsidP="00BD3DED">
            <w:pPr>
              <w:pStyle w:val="Paragraphe"/>
              <w:rPr>
                <w:sz w:val="28"/>
                <w:szCs w:val="28"/>
                <w:lang w:eastAsia="fr-FR"/>
              </w:rPr>
            </w:pPr>
            <w:r w:rsidRPr="00462645">
              <w:rPr>
                <w:sz w:val="28"/>
                <w:szCs w:val="28"/>
                <w:lang w:eastAsia="fr-FR"/>
              </w:rPr>
              <w:t>Connecter le jumeau au drone</w:t>
            </w:r>
          </w:p>
        </w:tc>
        <w:tc>
          <w:tcPr>
            <w:tcW w:w="2441" w:type="pct"/>
            <w:hideMark/>
          </w:tcPr>
          <w:p w14:paraId="1D2D0598" w14:textId="19451D09" w:rsidR="00BD3DED" w:rsidRPr="00462645" w:rsidRDefault="006E28AC" w:rsidP="00BD3DED">
            <w:pPr>
              <w:pStyle w:val="Paragraphe"/>
              <w:rPr>
                <w:sz w:val="28"/>
                <w:szCs w:val="28"/>
                <w:lang w:eastAsia="fr-FR"/>
              </w:rPr>
            </w:pPr>
            <w:r w:rsidRPr="00462645">
              <w:rPr>
                <w:sz w:val="28"/>
                <w:szCs w:val="28"/>
                <w:lang w:eastAsia="fr-FR"/>
              </w:rPr>
              <w:t xml:space="preserve">Interfaçage du système physique et du jumeau numérique </w:t>
            </w:r>
            <w:r w:rsidR="00BD3DED" w:rsidRPr="00462645">
              <w:rPr>
                <w:sz w:val="28"/>
                <w:szCs w:val="28"/>
                <w:lang w:eastAsia="fr-FR"/>
              </w:rPr>
              <w:t xml:space="preserve">pour la capture et l’envoie des données </w:t>
            </w:r>
          </w:p>
        </w:tc>
      </w:tr>
      <w:tr w:rsidR="00BD3DED" w:rsidRPr="00053ABC" w14:paraId="2C1A75F3" w14:textId="77777777" w:rsidTr="001F3F59">
        <w:trPr>
          <w:trHeight w:val="20"/>
        </w:trPr>
        <w:tc>
          <w:tcPr>
            <w:tcW w:w="2559" w:type="pct"/>
            <w:noWrap/>
            <w:hideMark/>
          </w:tcPr>
          <w:p w14:paraId="1EBA349A" w14:textId="1AAD0E5D" w:rsidR="00BD3DED" w:rsidRPr="00462645" w:rsidRDefault="00BD3DED" w:rsidP="00BD3DED">
            <w:pPr>
              <w:pStyle w:val="Paragraphe"/>
              <w:rPr>
                <w:sz w:val="28"/>
                <w:szCs w:val="28"/>
                <w:lang w:eastAsia="fr-FR"/>
              </w:rPr>
            </w:pPr>
            <w:r w:rsidRPr="00462645">
              <w:rPr>
                <w:sz w:val="28"/>
                <w:szCs w:val="28"/>
                <w:lang w:eastAsia="fr-FR"/>
              </w:rPr>
              <w:t>Connecter les modules du jumeau à la base de données</w:t>
            </w:r>
          </w:p>
        </w:tc>
        <w:tc>
          <w:tcPr>
            <w:tcW w:w="2441" w:type="pct"/>
            <w:hideMark/>
          </w:tcPr>
          <w:p w14:paraId="6880B130" w14:textId="23246681" w:rsidR="00BD3DED" w:rsidRPr="00462645" w:rsidRDefault="00BD3DED" w:rsidP="00BD3DED">
            <w:pPr>
              <w:pStyle w:val="Paragraphe"/>
              <w:rPr>
                <w:sz w:val="28"/>
                <w:szCs w:val="28"/>
                <w:lang w:eastAsia="fr-FR"/>
              </w:rPr>
            </w:pPr>
            <w:r w:rsidRPr="00462645">
              <w:rPr>
                <w:sz w:val="28"/>
                <w:szCs w:val="28"/>
                <w:lang w:eastAsia="fr-FR"/>
              </w:rPr>
              <w:t xml:space="preserve">Utilisation </w:t>
            </w:r>
            <w:r w:rsidR="006E28AC" w:rsidRPr="00462645">
              <w:rPr>
                <w:sz w:val="28"/>
                <w:szCs w:val="28"/>
                <w:lang w:eastAsia="fr-FR"/>
              </w:rPr>
              <w:t xml:space="preserve">d’un environnement de stockage de donnée connecté au jumeau numérique </w:t>
            </w:r>
          </w:p>
        </w:tc>
      </w:tr>
      <w:tr w:rsidR="00BD3DED" w:rsidRPr="00053ABC" w14:paraId="78397D47" w14:textId="77777777" w:rsidTr="001F3F59">
        <w:trPr>
          <w:trHeight w:val="20"/>
        </w:trPr>
        <w:tc>
          <w:tcPr>
            <w:tcW w:w="2559" w:type="pct"/>
            <w:noWrap/>
            <w:hideMark/>
          </w:tcPr>
          <w:p w14:paraId="0E2BBA41" w14:textId="77777777" w:rsidR="00BD3DED" w:rsidRPr="00462645" w:rsidRDefault="00BD3DED" w:rsidP="00BD3DED">
            <w:pPr>
              <w:pStyle w:val="Paragraphe"/>
              <w:rPr>
                <w:sz w:val="28"/>
                <w:szCs w:val="28"/>
                <w:lang w:eastAsia="fr-FR"/>
              </w:rPr>
            </w:pPr>
            <w:r w:rsidRPr="00462645">
              <w:rPr>
                <w:sz w:val="28"/>
                <w:szCs w:val="28"/>
                <w:lang w:eastAsia="fr-FR"/>
              </w:rPr>
              <w:t>Modifier le modèle 3d</w:t>
            </w:r>
          </w:p>
        </w:tc>
        <w:tc>
          <w:tcPr>
            <w:tcW w:w="2441" w:type="pct"/>
            <w:hideMark/>
          </w:tcPr>
          <w:p w14:paraId="3E951453" w14:textId="058DB7CE" w:rsidR="00BD3DED" w:rsidRPr="00462645" w:rsidRDefault="006E28AC" w:rsidP="00BD3DED">
            <w:pPr>
              <w:pStyle w:val="Paragraphe"/>
              <w:rPr>
                <w:sz w:val="28"/>
                <w:szCs w:val="28"/>
                <w:lang w:eastAsia="fr-FR"/>
              </w:rPr>
            </w:pPr>
            <w:r w:rsidRPr="00462645">
              <w:rPr>
                <w:sz w:val="28"/>
                <w:szCs w:val="28"/>
                <w:lang w:eastAsia="fr-FR"/>
              </w:rPr>
              <w:t>Représentation virtuelle du système physique</w:t>
            </w:r>
            <w:r w:rsidR="00BD3DED" w:rsidRPr="00462645">
              <w:rPr>
                <w:sz w:val="28"/>
                <w:szCs w:val="28"/>
                <w:lang w:eastAsia="fr-FR"/>
              </w:rPr>
              <w:t xml:space="preserve">, Utilisation d'un </w:t>
            </w:r>
            <w:r w:rsidRPr="00462645">
              <w:rPr>
                <w:sz w:val="28"/>
                <w:szCs w:val="28"/>
                <w:lang w:eastAsia="fr-FR"/>
              </w:rPr>
              <w:t>utilitaire de</w:t>
            </w:r>
            <w:r w:rsidR="00BD3DED" w:rsidRPr="00462645">
              <w:rPr>
                <w:sz w:val="28"/>
                <w:szCs w:val="28"/>
                <w:lang w:eastAsia="fr-FR"/>
              </w:rPr>
              <w:t xml:space="preserve"> CAO du type pour modifier le modèle</w:t>
            </w:r>
            <w:r w:rsidRPr="00462645">
              <w:rPr>
                <w:sz w:val="28"/>
                <w:szCs w:val="28"/>
                <w:lang w:eastAsia="fr-FR"/>
              </w:rPr>
              <w:t>.</w:t>
            </w:r>
          </w:p>
        </w:tc>
      </w:tr>
      <w:tr w:rsidR="00BD3DED" w:rsidRPr="00053ABC" w14:paraId="371E7437" w14:textId="77777777" w:rsidTr="001F3F59">
        <w:trPr>
          <w:trHeight w:val="20"/>
        </w:trPr>
        <w:tc>
          <w:tcPr>
            <w:tcW w:w="2559" w:type="pct"/>
            <w:noWrap/>
            <w:hideMark/>
          </w:tcPr>
          <w:p w14:paraId="508817C9" w14:textId="6ACCD1D9" w:rsidR="00BD3DED" w:rsidRPr="00462645" w:rsidRDefault="00BD3DED" w:rsidP="00BD3DED">
            <w:pPr>
              <w:pStyle w:val="Paragraphe"/>
              <w:rPr>
                <w:sz w:val="28"/>
                <w:szCs w:val="28"/>
                <w:lang w:eastAsia="fr-FR"/>
              </w:rPr>
            </w:pPr>
            <w:r w:rsidRPr="00462645">
              <w:rPr>
                <w:sz w:val="28"/>
                <w:szCs w:val="28"/>
                <w:lang w:eastAsia="fr-FR"/>
              </w:rPr>
              <w:t>Modifier la base de données</w:t>
            </w:r>
          </w:p>
        </w:tc>
        <w:tc>
          <w:tcPr>
            <w:tcW w:w="2441" w:type="pct"/>
            <w:hideMark/>
          </w:tcPr>
          <w:p w14:paraId="100551C4" w14:textId="2B7342BB" w:rsidR="00BD3DED" w:rsidRPr="00462645" w:rsidRDefault="00BD3DED" w:rsidP="00BD3DED">
            <w:pPr>
              <w:pStyle w:val="Paragraphe"/>
              <w:rPr>
                <w:sz w:val="28"/>
                <w:szCs w:val="28"/>
                <w:lang w:eastAsia="fr-FR"/>
              </w:rPr>
            </w:pPr>
            <w:r w:rsidRPr="00462645">
              <w:rPr>
                <w:sz w:val="28"/>
                <w:szCs w:val="28"/>
                <w:lang w:eastAsia="fr-FR"/>
              </w:rPr>
              <w:t xml:space="preserve">Utilisation d'un </w:t>
            </w:r>
            <w:r w:rsidR="006E28AC" w:rsidRPr="00462645">
              <w:rPr>
                <w:sz w:val="28"/>
                <w:szCs w:val="28"/>
                <w:lang w:eastAsia="fr-FR"/>
              </w:rPr>
              <w:t>environnement de gestion de donnée</w:t>
            </w:r>
            <w:r w:rsidRPr="00462645">
              <w:rPr>
                <w:sz w:val="28"/>
                <w:szCs w:val="28"/>
                <w:lang w:eastAsia="fr-FR"/>
              </w:rPr>
              <w:t xml:space="preserve"> ou </w:t>
            </w:r>
            <w:r w:rsidR="006E28AC" w:rsidRPr="00462645">
              <w:rPr>
                <w:sz w:val="28"/>
                <w:szCs w:val="28"/>
                <w:lang w:eastAsia="fr-FR"/>
              </w:rPr>
              <w:t xml:space="preserve">interfaçage d’une telle solution au jumeau numérique </w:t>
            </w:r>
            <w:r w:rsidRPr="00462645">
              <w:rPr>
                <w:sz w:val="28"/>
                <w:szCs w:val="28"/>
                <w:lang w:eastAsia="fr-FR"/>
              </w:rPr>
              <w:t xml:space="preserve"> </w:t>
            </w:r>
          </w:p>
        </w:tc>
      </w:tr>
      <w:tr w:rsidR="00BD3DED" w:rsidRPr="00053ABC" w14:paraId="2953BAFA" w14:textId="77777777" w:rsidTr="001F3F59">
        <w:trPr>
          <w:trHeight w:val="20"/>
        </w:trPr>
        <w:tc>
          <w:tcPr>
            <w:tcW w:w="2559" w:type="pct"/>
            <w:noWrap/>
            <w:hideMark/>
          </w:tcPr>
          <w:p w14:paraId="265D3BAC" w14:textId="77777777" w:rsidR="00BD3DED" w:rsidRPr="00462645" w:rsidRDefault="00BD3DED" w:rsidP="00BD3DED">
            <w:pPr>
              <w:pStyle w:val="Paragraphe"/>
              <w:rPr>
                <w:sz w:val="28"/>
                <w:szCs w:val="28"/>
                <w:lang w:eastAsia="fr-FR"/>
              </w:rPr>
            </w:pPr>
            <w:r w:rsidRPr="00462645">
              <w:rPr>
                <w:sz w:val="28"/>
                <w:szCs w:val="28"/>
                <w:lang w:eastAsia="fr-FR"/>
              </w:rPr>
              <w:t>Modifier les modules du jumeau</w:t>
            </w:r>
          </w:p>
        </w:tc>
        <w:tc>
          <w:tcPr>
            <w:tcW w:w="2441" w:type="pct"/>
            <w:noWrap/>
            <w:hideMark/>
          </w:tcPr>
          <w:p w14:paraId="61C6F938" w14:textId="69D336C4" w:rsidR="00BD3DED" w:rsidRPr="00462645" w:rsidRDefault="006E28AC" w:rsidP="00BD3DED">
            <w:pPr>
              <w:pStyle w:val="Paragraphe"/>
              <w:rPr>
                <w:sz w:val="28"/>
                <w:szCs w:val="28"/>
                <w:lang w:eastAsia="fr-FR"/>
              </w:rPr>
            </w:pPr>
            <w:r w:rsidRPr="00462645">
              <w:rPr>
                <w:sz w:val="28"/>
                <w:szCs w:val="28"/>
                <w:lang w:eastAsia="fr-FR"/>
              </w:rPr>
              <w:t>Jumeau numérique disponible et modifiable dans son environnement de stockage</w:t>
            </w:r>
          </w:p>
        </w:tc>
      </w:tr>
      <w:tr w:rsidR="00BD3DED" w:rsidRPr="00053ABC" w14:paraId="438A089B" w14:textId="77777777" w:rsidTr="001F3F59">
        <w:trPr>
          <w:trHeight w:val="20"/>
        </w:trPr>
        <w:tc>
          <w:tcPr>
            <w:tcW w:w="2559" w:type="pct"/>
            <w:noWrap/>
            <w:hideMark/>
          </w:tcPr>
          <w:p w14:paraId="0C38D64D" w14:textId="77777777" w:rsidR="00BD3DED" w:rsidRPr="00462645" w:rsidRDefault="00BD3DED" w:rsidP="00BD3DED">
            <w:pPr>
              <w:pStyle w:val="Paragraphe"/>
              <w:rPr>
                <w:sz w:val="28"/>
                <w:szCs w:val="28"/>
                <w:lang w:eastAsia="fr-FR"/>
              </w:rPr>
            </w:pPr>
            <w:r w:rsidRPr="00462645">
              <w:rPr>
                <w:sz w:val="28"/>
                <w:szCs w:val="28"/>
                <w:lang w:eastAsia="fr-FR"/>
              </w:rPr>
              <w:t>Modifier l'architecture du jumeau</w:t>
            </w:r>
          </w:p>
        </w:tc>
        <w:tc>
          <w:tcPr>
            <w:tcW w:w="2441" w:type="pct"/>
            <w:hideMark/>
          </w:tcPr>
          <w:p w14:paraId="7B81F467" w14:textId="7A2592F3" w:rsidR="00BD3DED" w:rsidRPr="00462645" w:rsidRDefault="00BD3DED" w:rsidP="00BD3DED">
            <w:pPr>
              <w:pStyle w:val="Paragraphe"/>
              <w:rPr>
                <w:sz w:val="28"/>
                <w:szCs w:val="28"/>
                <w:lang w:eastAsia="fr-FR"/>
              </w:rPr>
            </w:pPr>
            <w:r w:rsidRPr="00462645">
              <w:rPr>
                <w:sz w:val="28"/>
                <w:szCs w:val="28"/>
                <w:lang w:eastAsia="fr-FR"/>
              </w:rPr>
              <w:t xml:space="preserve">Modifications des </w:t>
            </w:r>
            <w:r w:rsidR="006E28AC" w:rsidRPr="00462645">
              <w:rPr>
                <w:sz w:val="28"/>
                <w:szCs w:val="28"/>
                <w:lang w:eastAsia="fr-FR"/>
              </w:rPr>
              <w:t>DIK</w:t>
            </w:r>
            <w:r w:rsidRPr="00462645">
              <w:rPr>
                <w:sz w:val="28"/>
                <w:szCs w:val="28"/>
                <w:lang w:eastAsia="fr-FR"/>
              </w:rPr>
              <w:t xml:space="preserve"> associé au jumeau et </w:t>
            </w:r>
            <w:r w:rsidR="006E28AC" w:rsidRPr="00462645">
              <w:rPr>
                <w:sz w:val="28"/>
                <w:szCs w:val="28"/>
                <w:lang w:eastAsia="fr-FR"/>
              </w:rPr>
              <w:t>des modèles d’ingénierie associés</w:t>
            </w:r>
          </w:p>
        </w:tc>
      </w:tr>
      <w:tr w:rsidR="00BD3DED" w:rsidRPr="00053ABC" w14:paraId="426EC7E6" w14:textId="77777777" w:rsidTr="001F3F59">
        <w:trPr>
          <w:trHeight w:val="20"/>
        </w:trPr>
        <w:tc>
          <w:tcPr>
            <w:tcW w:w="2559" w:type="pct"/>
            <w:noWrap/>
            <w:hideMark/>
          </w:tcPr>
          <w:p w14:paraId="2178FF72" w14:textId="77777777" w:rsidR="00BD3DED" w:rsidRPr="00462645" w:rsidRDefault="00BD3DED" w:rsidP="00BD3DED">
            <w:pPr>
              <w:pStyle w:val="Paragraphe"/>
              <w:rPr>
                <w:sz w:val="28"/>
                <w:szCs w:val="28"/>
                <w:lang w:eastAsia="fr-FR"/>
              </w:rPr>
            </w:pPr>
            <w:r w:rsidRPr="00462645">
              <w:rPr>
                <w:sz w:val="28"/>
                <w:szCs w:val="28"/>
                <w:lang w:eastAsia="fr-FR"/>
              </w:rPr>
              <w:t>Stocker les données du jumeau</w:t>
            </w:r>
          </w:p>
        </w:tc>
        <w:tc>
          <w:tcPr>
            <w:tcW w:w="2441" w:type="pct"/>
            <w:noWrap/>
            <w:hideMark/>
          </w:tcPr>
          <w:p w14:paraId="39EC89C9" w14:textId="3E9FD1AA" w:rsidR="00BD3DED" w:rsidRPr="00462645" w:rsidRDefault="00BD3DED" w:rsidP="00BD3DED">
            <w:pPr>
              <w:pStyle w:val="Paragraphe"/>
              <w:rPr>
                <w:sz w:val="28"/>
                <w:szCs w:val="28"/>
                <w:lang w:eastAsia="fr-FR"/>
              </w:rPr>
            </w:pPr>
            <w:r w:rsidRPr="00462645">
              <w:rPr>
                <w:sz w:val="28"/>
                <w:szCs w:val="28"/>
                <w:lang w:eastAsia="fr-FR"/>
              </w:rPr>
              <w:t>Utilisation d'un</w:t>
            </w:r>
            <w:r w:rsidR="006E28AC" w:rsidRPr="00462645">
              <w:rPr>
                <w:sz w:val="28"/>
                <w:szCs w:val="28"/>
                <w:lang w:eastAsia="fr-FR"/>
              </w:rPr>
              <w:t xml:space="preserve"> environnement de stockage de donnée</w:t>
            </w:r>
          </w:p>
        </w:tc>
      </w:tr>
      <w:tr w:rsidR="00BD3DED" w:rsidRPr="00053ABC" w14:paraId="2CF0CC12" w14:textId="77777777" w:rsidTr="001F3F59">
        <w:trPr>
          <w:trHeight w:val="20"/>
        </w:trPr>
        <w:tc>
          <w:tcPr>
            <w:tcW w:w="2559" w:type="pct"/>
            <w:noWrap/>
            <w:hideMark/>
          </w:tcPr>
          <w:p w14:paraId="2EF7A144" w14:textId="77777777" w:rsidR="00BD3DED" w:rsidRPr="00462645" w:rsidRDefault="00BD3DED" w:rsidP="00BD3DED">
            <w:pPr>
              <w:pStyle w:val="Paragraphe"/>
              <w:rPr>
                <w:sz w:val="28"/>
                <w:szCs w:val="28"/>
                <w:lang w:eastAsia="fr-FR"/>
              </w:rPr>
            </w:pPr>
            <w:r w:rsidRPr="00462645">
              <w:rPr>
                <w:sz w:val="28"/>
                <w:szCs w:val="28"/>
                <w:lang w:eastAsia="fr-FR"/>
              </w:rPr>
              <w:t>Stocker le modèle 3D</w:t>
            </w:r>
          </w:p>
        </w:tc>
        <w:tc>
          <w:tcPr>
            <w:tcW w:w="2441" w:type="pct"/>
            <w:noWrap/>
            <w:hideMark/>
          </w:tcPr>
          <w:p w14:paraId="6CF277F4" w14:textId="71E9CAF8" w:rsidR="00BD3DED" w:rsidRPr="00462645" w:rsidRDefault="00BD3DED" w:rsidP="00BD3DED">
            <w:pPr>
              <w:pStyle w:val="Paragraphe"/>
              <w:rPr>
                <w:sz w:val="28"/>
                <w:szCs w:val="28"/>
                <w:lang w:eastAsia="fr-FR"/>
              </w:rPr>
            </w:pPr>
            <w:r w:rsidRPr="00462645">
              <w:rPr>
                <w:sz w:val="28"/>
                <w:szCs w:val="28"/>
                <w:lang w:eastAsia="fr-FR"/>
              </w:rPr>
              <w:t xml:space="preserve">Utilisation d'un </w:t>
            </w:r>
            <w:r w:rsidR="006E28AC" w:rsidRPr="00462645">
              <w:rPr>
                <w:sz w:val="28"/>
                <w:szCs w:val="28"/>
                <w:lang w:eastAsia="fr-FR"/>
              </w:rPr>
              <w:t>environnement de stockage connecté et disponible</w:t>
            </w:r>
          </w:p>
        </w:tc>
      </w:tr>
      <w:tr w:rsidR="00BD3DED" w:rsidRPr="00053ABC" w14:paraId="5F9BBB35" w14:textId="77777777" w:rsidTr="001F3F59">
        <w:trPr>
          <w:trHeight w:val="20"/>
        </w:trPr>
        <w:tc>
          <w:tcPr>
            <w:tcW w:w="2559" w:type="pct"/>
            <w:noWrap/>
            <w:hideMark/>
          </w:tcPr>
          <w:p w14:paraId="2CD18EE7" w14:textId="77777777" w:rsidR="00BD3DED" w:rsidRPr="00462645" w:rsidRDefault="00BD3DED" w:rsidP="00BD3DED">
            <w:pPr>
              <w:pStyle w:val="Paragraphe"/>
              <w:rPr>
                <w:sz w:val="28"/>
                <w:szCs w:val="28"/>
                <w:lang w:eastAsia="fr-FR"/>
              </w:rPr>
            </w:pPr>
            <w:r w:rsidRPr="00462645">
              <w:rPr>
                <w:sz w:val="28"/>
                <w:szCs w:val="28"/>
                <w:lang w:eastAsia="fr-FR"/>
              </w:rPr>
              <w:lastRenderedPageBreak/>
              <w:t>Stocker les données procédé</w:t>
            </w:r>
          </w:p>
        </w:tc>
        <w:tc>
          <w:tcPr>
            <w:tcW w:w="2441" w:type="pct"/>
            <w:noWrap/>
            <w:hideMark/>
          </w:tcPr>
          <w:p w14:paraId="7E640EE1" w14:textId="5304A555" w:rsidR="00BD3DED" w:rsidRPr="00462645" w:rsidRDefault="006E28AC" w:rsidP="00BD3DED">
            <w:pPr>
              <w:pStyle w:val="Paragraphe"/>
              <w:rPr>
                <w:sz w:val="28"/>
                <w:szCs w:val="28"/>
                <w:lang w:eastAsia="fr-FR"/>
              </w:rPr>
            </w:pPr>
            <w:r w:rsidRPr="00462645">
              <w:rPr>
                <w:sz w:val="28"/>
                <w:szCs w:val="28"/>
                <w:lang w:eastAsia="fr-FR"/>
              </w:rPr>
              <w:t>Utilisation d'un environnement de stockage de donnée</w:t>
            </w:r>
          </w:p>
        </w:tc>
      </w:tr>
      <w:tr w:rsidR="00BD3DED" w:rsidRPr="00053ABC" w14:paraId="6A4B324B" w14:textId="77777777" w:rsidTr="001F3F59">
        <w:trPr>
          <w:trHeight w:val="20"/>
        </w:trPr>
        <w:tc>
          <w:tcPr>
            <w:tcW w:w="2559" w:type="pct"/>
            <w:noWrap/>
            <w:hideMark/>
          </w:tcPr>
          <w:p w14:paraId="058B528F" w14:textId="77777777" w:rsidR="00BD3DED" w:rsidRPr="00462645" w:rsidRDefault="00BD3DED" w:rsidP="00BD3DED">
            <w:pPr>
              <w:pStyle w:val="Paragraphe"/>
              <w:rPr>
                <w:sz w:val="28"/>
                <w:szCs w:val="28"/>
                <w:lang w:eastAsia="fr-FR"/>
              </w:rPr>
            </w:pPr>
            <w:r w:rsidRPr="00462645">
              <w:rPr>
                <w:sz w:val="28"/>
                <w:szCs w:val="28"/>
                <w:lang w:eastAsia="fr-FR"/>
              </w:rPr>
              <w:t>Afficher le planning de maintenance</w:t>
            </w:r>
          </w:p>
        </w:tc>
        <w:tc>
          <w:tcPr>
            <w:tcW w:w="2441" w:type="pct"/>
            <w:hideMark/>
          </w:tcPr>
          <w:p w14:paraId="4CEAE475" w14:textId="59FEBBD2" w:rsidR="00BD3DED" w:rsidRPr="00462645" w:rsidRDefault="00BD3DED" w:rsidP="00BD3DED">
            <w:pPr>
              <w:pStyle w:val="Paragraphe"/>
              <w:rPr>
                <w:sz w:val="28"/>
                <w:szCs w:val="28"/>
                <w:lang w:eastAsia="fr-FR"/>
              </w:rPr>
            </w:pPr>
            <w:r w:rsidRPr="00462645">
              <w:rPr>
                <w:sz w:val="28"/>
                <w:szCs w:val="28"/>
                <w:lang w:eastAsia="fr-FR"/>
              </w:rPr>
              <w:t>Créatio</w:t>
            </w:r>
            <w:r w:rsidR="007E731F" w:rsidRPr="00462645">
              <w:rPr>
                <w:sz w:val="28"/>
                <w:szCs w:val="28"/>
                <w:lang w:eastAsia="fr-FR"/>
              </w:rPr>
              <w:t xml:space="preserve">n d’un utilitaire de maintenance sur le jumeau numérique </w:t>
            </w:r>
          </w:p>
        </w:tc>
      </w:tr>
      <w:tr w:rsidR="00BD3DED" w:rsidRPr="00053ABC" w14:paraId="6489205E" w14:textId="77777777" w:rsidTr="001F3F59">
        <w:trPr>
          <w:trHeight w:val="20"/>
        </w:trPr>
        <w:tc>
          <w:tcPr>
            <w:tcW w:w="2559" w:type="pct"/>
            <w:noWrap/>
            <w:hideMark/>
          </w:tcPr>
          <w:p w14:paraId="61D5669F" w14:textId="77777777" w:rsidR="00BD3DED" w:rsidRPr="00462645" w:rsidRDefault="00BD3DED" w:rsidP="00BD3DED">
            <w:pPr>
              <w:pStyle w:val="Paragraphe"/>
              <w:rPr>
                <w:sz w:val="28"/>
                <w:szCs w:val="28"/>
                <w:lang w:eastAsia="fr-FR"/>
              </w:rPr>
            </w:pPr>
            <w:r w:rsidRPr="00462645">
              <w:rPr>
                <w:sz w:val="28"/>
                <w:szCs w:val="28"/>
                <w:lang w:eastAsia="fr-FR"/>
              </w:rPr>
              <w:t>Modifier le planning de maintenance</w:t>
            </w:r>
          </w:p>
        </w:tc>
        <w:tc>
          <w:tcPr>
            <w:tcW w:w="2441" w:type="pct"/>
            <w:hideMark/>
          </w:tcPr>
          <w:p w14:paraId="52CED9DF" w14:textId="60D576EF" w:rsidR="00BD3DED" w:rsidRPr="00462645" w:rsidRDefault="007E731F" w:rsidP="00BD3DED">
            <w:pPr>
              <w:pStyle w:val="Paragraphe"/>
              <w:rPr>
                <w:sz w:val="28"/>
                <w:szCs w:val="28"/>
                <w:lang w:eastAsia="fr-FR"/>
              </w:rPr>
            </w:pPr>
            <w:r w:rsidRPr="00462645">
              <w:rPr>
                <w:sz w:val="28"/>
                <w:szCs w:val="28"/>
                <w:lang w:eastAsia="fr-FR"/>
              </w:rPr>
              <w:t>Création d’un utilitaire de modification de module de maintenance sur le jumeau numérique</w:t>
            </w:r>
          </w:p>
        </w:tc>
      </w:tr>
      <w:tr w:rsidR="00BD3DED" w:rsidRPr="00053ABC" w14:paraId="0EAA4E81" w14:textId="77777777" w:rsidTr="001F3F59">
        <w:trPr>
          <w:trHeight w:val="20"/>
        </w:trPr>
        <w:tc>
          <w:tcPr>
            <w:tcW w:w="2559" w:type="pct"/>
            <w:noWrap/>
            <w:hideMark/>
          </w:tcPr>
          <w:p w14:paraId="7BABA69D" w14:textId="0C73970F" w:rsidR="00BD3DED" w:rsidRPr="00462645" w:rsidRDefault="00BD3DED" w:rsidP="00BD3DED">
            <w:pPr>
              <w:pStyle w:val="Paragraphe"/>
              <w:rPr>
                <w:sz w:val="28"/>
                <w:szCs w:val="28"/>
                <w:lang w:eastAsia="fr-FR"/>
              </w:rPr>
            </w:pPr>
            <w:r w:rsidRPr="00462645">
              <w:rPr>
                <w:sz w:val="28"/>
                <w:szCs w:val="28"/>
                <w:lang w:eastAsia="fr-FR"/>
              </w:rPr>
              <w:t>Afficher les procédures de maintenances</w:t>
            </w:r>
          </w:p>
        </w:tc>
        <w:tc>
          <w:tcPr>
            <w:tcW w:w="2441" w:type="pct"/>
            <w:hideMark/>
          </w:tcPr>
          <w:p w14:paraId="0323C788" w14:textId="0300E0D5" w:rsidR="00BD3DED" w:rsidRPr="00462645" w:rsidRDefault="007E731F" w:rsidP="00BD3DED">
            <w:pPr>
              <w:pStyle w:val="Paragraphe"/>
              <w:rPr>
                <w:sz w:val="28"/>
                <w:szCs w:val="28"/>
                <w:lang w:eastAsia="fr-FR"/>
              </w:rPr>
            </w:pPr>
            <w:r w:rsidRPr="00462645">
              <w:rPr>
                <w:sz w:val="28"/>
                <w:szCs w:val="28"/>
                <w:lang w:eastAsia="fr-FR"/>
              </w:rPr>
              <w:t xml:space="preserve">Affichage d’une série d’étapes animés sur le jumeau numérique </w:t>
            </w:r>
          </w:p>
        </w:tc>
      </w:tr>
      <w:tr w:rsidR="00BD3DED" w:rsidRPr="00053ABC" w14:paraId="5FF97445" w14:textId="77777777" w:rsidTr="001F3F59">
        <w:trPr>
          <w:trHeight w:val="20"/>
        </w:trPr>
        <w:tc>
          <w:tcPr>
            <w:tcW w:w="2559" w:type="pct"/>
            <w:noWrap/>
            <w:hideMark/>
          </w:tcPr>
          <w:p w14:paraId="369250C8" w14:textId="77777777" w:rsidR="00BD3DED" w:rsidRPr="00462645" w:rsidRDefault="00BD3DED" w:rsidP="00BD3DED">
            <w:pPr>
              <w:pStyle w:val="Paragraphe"/>
              <w:rPr>
                <w:sz w:val="28"/>
                <w:szCs w:val="28"/>
                <w:lang w:eastAsia="fr-FR"/>
              </w:rPr>
            </w:pPr>
            <w:r w:rsidRPr="00462645">
              <w:rPr>
                <w:sz w:val="28"/>
                <w:szCs w:val="28"/>
                <w:lang w:eastAsia="fr-FR"/>
              </w:rPr>
              <w:t>Afficher les DIK de maintenances</w:t>
            </w:r>
          </w:p>
        </w:tc>
        <w:tc>
          <w:tcPr>
            <w:tcW w:w="2441" w:type="pct"/>
            <w:hideMark/>
          </w:tcPr>
          <w:p w14:paraId="2631CFB1" w14:textId="1592B827" w:rsidR="00BD3DED" w:rsidRPr="00462645" w:rsidRDefault="007E731F" w:rsidP="00BD3DED">
            <w:pPr>
              <w:pStyle w:val="Paragraphe"/>
              <w:rPr>
                <w:sz w:val="28"/>
                <w:szCs w:val="28"/>
                <w:lang w:eastAsia="fr-FR"/>
              </w:rPr>
            </w:pPr>
            <w:r w:rsidRPr="00462645">
              <w:rPr>
                <w:sz w:val="28"/>
                <w:szCs w:val="28"/>
                <w:lang w:eastAsia="fr-FR"/>
              </w:rPr>
              <w:t xml:space="preserve">Utilisation d’une solution d’affichage sur le jumeau numérique associée </w:t>
            </w:r>
            <w:proofErr w:type="spellStart"/>
            <w:r w:rsidRPr="00462645">
              <w:rPr>
                <w:sz w:val="28"/>
                <w:szCs w:val="28"/>
                <w:lang w:eastAsia="fr-FR"/>
              </w:rPr>
              <w:t>a</w:t>
            </w:r>
            <w:proofErr w:type="spellEnd"/>
            <w:r w:rsidRPr="00462645">
              <w:rPr>
                <w:sz w:val="28"/>
                <w:szCs w:val="28"/>
                <w:lang w:eastAsia="fr-FR"/>
              </w:rPr>
              <w:t xml:space="preserve"> un environnement de stockage numérique </w:t>
            </w:r>
          </w:p>
        </w:tc>
      </w:tr>
    </w:tbl>
    <w:p w14:paraId="7A6F7245" w14:textId="77777777" w:rsidR="0047676E" w:rsidRPr="0047676E" w:rsidRDefault="0047676E" w:rsidP="0047676E"/>
    <w:sectPr w:rsidR="0047676E" w:rsidRPr="0047676E" w:rsidSect="004707B4">
      <w:pgSz w:w="23808" w:h="16840" w:orient="landscape" w:code="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Clarissa GREGORY" w:date="2024-11-22T16:38:00Z" w:initials="CG">
    <w:p w14:paraId="08D491C6" w14:textId="57E1CB35" w:rsidR="00200F68" w:rsidRDefault="00200F68" w:rsidP="00200F68">
      <w:pPr>
        <w:pStyle w:val="Commentaire"/>
      </w:pPr>
      <w:r>
        <w:rPr>
          <w:rStyle w:val="Marquedecommentaire"/>
        </w:rPr>
        <w:annotationRef/>
      </w:r>
      <w:r>
        <w:t>Quelle différence fais-tu entre le scénario et le mode ? On comprends bien que dans un scénario il y a des étapes mais attention utiliser le même terme peut introduire de l’ambiguïté dans ton discours.</w:t>
      </w:r>
    </w:p>
  </w:comment>
  <w:comment w:id="30" w:author="Clarissa GREGORY" w:date="2024-11-22T16:41:00Z" w:initials="CG">
    <w:p w14:paraId="52A16105" w14:textId="77777777" w:rsidR="007B0522" w:rsidRDefault="007B0522" w:rsidP="007B0522">
      <w:pPr>
        <w:pStyle w:val="Commentaire"/>
      </w:pPr>
      <w:r>
        <w:rPr>
          <w:rStyle w:val="Marquedecommentaire"/>
        </w:rPr>
        <w:annotationRef/>
      </w:r>
      <w:r>
        <w:t xml:space="preserve">Quelle est la différence exact  avec le retrait permanent ? La on dirait que les deux correspondent au processus de «démontage». </w:t>
      </w:r>
    </w:p>
  </w:comment>
  <w:comment w:id="34" w:author="Clarissa GREGORY" w:date="2024-11-22T17:11:00Z" w:initials="CG">
    <w:p w14:paraId="5D38501A" w14:textId="77777777" w:rsidR="00E04BEB" w:rsidRDefault="00E04BEB" w:rsidP="00E04BEB">
      <w:pPr>
        <w:pStyle w:val="Commentaire"/>
      </w:pPr>
      <w:r>
        <w:rPr>
          <w:rStyle w:val="Marquedecommentaire"/>
        </w:rPr>
        <w:annotationRef/>
      </w:r>
      <w:r>
        <w:t>Concrètement, comment as-tu utiliser le DTH ?</w:t>
      </w:r>
    </w:p>
  </w:comment>
  <w:comment w:id="37" w:author="Clarissa GREGORY" w:date="2024-11-22T16:48:00Z" w:initials="CG">
    <w:p w14:paraId="3FFD021C" w14:textId="455BC47C" w:rsidR="00FD6729" w:rsidRDefault="00FD6729" w:rsidP="00FD6729">
      <w:pPr>
        <w:pStyle w:val="Commentaire"/>
      </w:pPr>
      <w:r>
        <w:rPr>
          <w:rStyle w:val="Marquedecommentaire"/>
        </w:rPr>
        <w:annotationRef/>
      </w:r>
      <w:r>
        <w:t>Tableau très bien ++</w:t>
      </w:r>
      <w:r>
        <w:br/>
        <w:t xml:space="preserve">mais il faudrait spécifier les titre des colonnes </w:t>
      </w:r>
    </w:p>
  </w:comment>
  <w:comment w:id="38" w:author="Clarissa GREGORY" w:date="2024-11-22T17:11:00Z" w:initials="CG">
    <w:p w14:paraId="3CC02F70" w14:textId="77777777" w:rsidR="00EA7874" w:rsidRDefault="00EA7874" w:rsidP="006F7252">
      <w:pPr>
        <w:pStyle w:val="Commentaire"/>
      </w:pPr>
      <w:r>
        <w:rPr>
          <w:rStyle w:val="Marquedecommentaire"/>
        </w:rPr>
        <w:annotationRef/>
      </w:r>
      <w:r>
        <w:t>Du JN ou du drone lui-même ?</w:t>
      </w:r>
    </w:p>
  </w:comment>
  <w:comment w:id="40" w:author="Clarissa GREGORY" w:date="2024-11-22T16:53:00Z" w:initials="CG">
    <w:p w14:paraId="4BB0216B" w14:textId="6845E7D6" w:rsidR="0086671F" w:rsidRDefault="0086671F" w:rsidP="0086671F">
      <w:pPr>
        <w:pStyle w:val="Commentaire"/>
      </w:pPr>
      <w:r>
        <w:rPr>
          <w:rStyle w:val="Marquedecommentaire"/>
        </w:rPr>
        <w:annotationRef/>
      </w:r>
      <w:r>
        <w:t>En jaune  : formulation à discuter/revoir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D491C6" w15:done="0"/>
  <w15:commentEx w15:paraId="52A16105" w15:done="0"/>
  <w15:commentEx w15:paraId="5D38501A" w15:done="0"/>
  <w15:commentEx w15:paraId="3FFD021C" w15:done="0"/>
  <w15:commentEx w15:paraId="3CC02F70" w15:done="0"/>
  <w15:commentEx w15:paraId="4BB02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9D25A" w16cex:dateUtc="2024-11-22T15:38:00Z"/>
  <w16cex:commentExtensible w16cex:durableId="23655F38" w16cex:dateUtc="2024-11-22T15:41:00Z"/>
  <w16cex:commentExtensible w16cex:durableId="644051F2" w16cex:dateUtc="2024-11-22T16:11:00Z"/>
  <w16cex:commentExtensible w16cex:durableId="41AD94FE" w16cex:dateUtc="2024-11-22T15:48:00Z"/>
  <w16cex:commentExtensible w16cex:durableId="74F5A6A7" w16cex:dateUtc="2024-11-22T16:11:00Z"/>
  <w16cex:commentExtensible w16cex:durableId="6CDC5A0F" w16cex:dateUtc="2024-11-2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D491C6" w16cid:durableId="06D9D25A"/>
  <w16cid:commentId w16cid:paraId="52A16105" w16cid:durableId="23655F38"/>
  <w16cid:commentId w16cid:paraId="5D38501A" w16cid:durableId="644051F2"/>
  <w16cid:commentId w16cid:paraId="3FFD021C" w16cid:durableId="41AD94FE"/>
  <w16cid:commentId w16cid:paraId="3CC02F70" w16cid:durableId="74F5A6A7"/>
  <w16cid:commentId w16cid:paraId="4BB0216B" w16cid:durableId="6CDC5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B4314" w14:textId="77777777" w:rsidR="00665712" w:rsidRDefault="00665712" w:rsidP="006E1171">
      <w:pPr>
        <w:spacing w:after="0" w:line="240" w:lineRule="auto"/>
      </w:pPr>
      <w:r>
        <w:separator/>
      </w:r>
    </w:p>
  </w:endnote>
  <w:endnote w:type="continuationSeparator" w:id="0">
    <w:p w14:paraId="1A922B3A" w14:textId="77777777" w:rsidR="00665712" w:rsidRDefault="00665712" w:rsidP="006E1171">
      <w:pPr>
        <w:spacing w:after="0" w:line="240" w:lineRule="auto"/>
      </w:pPr>
      <w:r>
        <w:continuationSeparator/>
      </w:r>
    </w:p>
  </w:endnote>
  <w:endnote w:type="continuationNotice" w:id="1">
    <w:p w14:paraId="7E41357D" w14:textId="77777777" w:rsidR="00665712" w:rsidRDefault="006657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7F7" w14:textId="77777777" w:rsidR="00105E01" w:rsidRDefault="00105E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3CA49" w14:textId="77777777" w:rsidR="00105E01" w:rsidRDefault="00105E01" w:rsidP="00B16C27">
    <w:pPr>
      <w:pStyle w:val="Pieddepage"/>
      <w:spacing w:before="120"/>
      <w:rPr>
        <w:rFonts w:cs="Arial"/>
        <w:color w:val="262626" w:themeColor="text1" w:themeTint="D9"/>
        <w:sz w:val="16"/>
        <w:szCs w:val="16"/>
      </w:rPr>
    </w:pPr>
  </w:p>
  <w:p w14:paraId="04244B62" w14:textId="77777777" w:rsidR="00105E01" w:rsidRDefault="00105E01" w:rsidP="00B16C27">
    <w:pPr>
      <w:pStyle w:val="Pieddepage"/>
      <w:spacing w:before="120"/>
      <w:rPr>
        <w:rFonts w:cs="Arial"/>
        <w:color w:val="262626" w:themeColor="text1" w:themeTint="D9"/>
        <w:sz w:val="16"/>
        <w:szCs w:val="16"/>
      </w:rPr>
    </w:pPr>
  </w:p>
  <w:p w14:paraId="7F6CA18D" w14:textId="616CF8A7" w:rsidR="00105E01" w:rsidRPr="00E71595" w:rsidRDefault="00105E01" w:rsidP="00B16C27">
    <w:pPr>
      <w:pStyle w:val="Pieddepage"/>
      <w:pBdr>
        <w:top w:val="single" w:sz="4" w:space="1" w:color="auto"/>
      </w:pBdr>
      <w:spacing w:before="120"/>
      <w:rPr>
        <w:rFonts w:cs="Arial"/>
        <w:color w:val="262626" w:themeColor="text1" w:themeTint="D9"/>
        <w:sz w:val="14"/>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4BB3D" w14:textId="77777777" w:rsidR="00105E01" w:rsidRDefault="00105E01" w:rsidP="00B16C27">
    <w:pPr>
      <w:pStyle w:val="En-tte"/>
    </w:pPr>
  </w:p>
  <w:p w14:paraId="500FCB22" w14:textId="77777777" w:rsidR="00105E01" w:rsidRDefault="00105E01" w:rsidP="00B16C27"/>
  <w:p w14:paraId="08F0A521" w14:textId="77777777" w:rsidR="00105E01" w:rsidRDefault="00105E01" w:rsidP="00B16C27">
    <w:pPr>
      <w:pStyle w:val="INFOSPIEDDEPAGE"/>
      <w:framePr w:w="0" w:hRule="auto" w:hSpace="0" w:wrap="auto" w:vAnchor="margin" w:hAnchor="text" w:xAlign="left" w:yAlign="inline"/>
      <w:tabs>
        <w:tab w:val="clear" w:pos="9070"/>
        <w:tab w:val="right" w:pos="9639"/>
      </w:tabs>
      <w:ind w:right="-1"/>
      <w:rPr>
        <w:rFonts w:cs="Arial"/>
        <w:szCs w:val="16"/>
      </w:rPr>
    </w:pPr>
    <w:r>
      <w:rPr>
        <w:rFonts w:cs="Arial"/>
        <w:szCs w:val="16"/>
      </w:rPr>
      <w:t>Commissariat à l’énergie atomique et aux énergies alternatives</w:t>
    </w:r>
  </w:p>
  <w:p w14:paraId="12FBAB4C" w14:textId="77777777" w:rsidR="00105E01" w:rsidRDefault="00105E01" w:rsidP="00B16C27">
    <w:pPr>
      <w:pStyle w:val="INFOSPIEDDEPAGE"/>
      <w:framePr w:w="0" w:hRule="auto" w:hSpace="0" w:wrap="auto" w:vAnchor="margin" w:hAnchor="text" w:xAlign="left" w:yAlign="inline"/>
      <w:tabs>
        <w:tab w:val="clear" w:pos="9070"/>
        <w:tab w:val="right" w:pos="9639"/>
      </w:tabs>
      <w:ind w:right="-1"/>
      <w:rPr>
        <w:rFonts w:cs="Arial"/>
        <w:szCs w:val="16"/>
      </w:rPr>
    </w:pPr>
    <w:r>
      <w:rPr>
        <w:rFonts w:cs="Arial"/>
        <w:szCs w:val="16"/>
      </w:rPr>
      <w:t>DES/ISEC/DPME/SEIP</w:t>
    </w:r>
    <w:r w:rsidRPr="00B24594">
      <w:rPr>
        <w:rFonts w:cs="Arial"/>
        <w:szCs w:val="16"/>
      </w:rPr>
      <w:t xml:space="preserve"> –</w:t>
    </w:r>
    <w:r>
      <w:rPr>
        <w:rFonts w:cs="Arial"/>
        <w:szCs w:val="16"/>
      </w:rPr>
      <w:t xml:space="preserve"> Centre de Marcoule –bâtiment 208</w:t>
    </w:r>
    <w:r w:rsidRPr="00B24594">
      <w:rPr>
        <w:rFonts w:cs="Arial"/>
        <w:szCs w:val="16"/>
      </w:rPr>
      <w:t xml:space="preserve"> – BP 17171 </w:t>
    </w:r>
  </w:p>
  <w:p w14:paraId="5BE740F3" w14:textId="77777777" w:rsidR="00105E01" w:rsidRDefault="00105E01" w:rsidP="00B16C27">
    <w:pPr>
      <w:pStyle w:val="INFOSPIEDDEPAGE"/>
      <w:framePr w:w="0" w:hRule="auto" w:hSpace="0" w:wrap="auto" w:vAnchor="margin" w:hAnchor="text" w:xAlign="left" w:yAlign="inline"/>
      <w:tabs>
        <w:tab w:val="clear" w:pos="9070"/>
        <w:tab w:val="right" w:pos="9639"/>
      </w:tabs>
      <w:ind w:right="-1"/>
      <w:rPr>
        <w:rFonts w:cs="Arial"/>
        <w:szCs w:val="16"/>
      </w:rPr>
    </w:pPr>
    <w:r w:rsidRPr="00B24594">
      <w:rPr>
        <w:rFonts w:cs="Arial"/>
        <w:szCs w:val="16"/>
      </w:rPr>
      <w:t>30207 Bagnols-sur-Cèze cedex</w:t>
    </w:r>
  </w:p>
  <w:p w14:paraId="51B388E9" w14:textId="77777777" w:rsidR="00105E01" w:rsidRDefault="00105E01" w:rsidP="00B16C27">
    <w:pPr>
      <w:pStyle w:val="INFOSPIEDDEPAGE"/>
      <w:framePr w:w="0" w:hRule="auto" w:hSpace="0" w:wrap="auto" w:vAnchor="margin" w:hAnchor="text" w:xAlign="left" w:yAlign="inline"/>
      <w:tabs>
        <w:tab w:val="clear" w:pos="9070"/>
        <w:tab w:val="right" w:pos="9639"/>
      </w:tabs>
      <w:ind w:right="-1"/>
      <w:rPr>
        <w:rFonts w:cs="Arial"/>
        <w:szCs w:val="16"/>
      </w:rPr>
    </w:pPr>
    <w:hyperlink r:id="rId1" w:history="1">
      <w:r w:rsidRPr="006F0280">
        <w:rPr>
          <w:rStyle w:val="Lienhypertexte"/>
          <w:rFonts w:cs="Arial"/>
          <w:szCs w:val="16"/>
        </w:rPr>
        <w:t>hubert-alexandre.turc@cea.fr</w:t>
      </w:r>
    </w:hyperlink>
    <w:r>
      <w:rPr>
        <w:rFonts w:cs="Arial"/>
        <w:szCs w:val="16"/>
      </w:rPr>
      <w:t xml:space="preserve"> </w:t>
    </w:r>
  </w:p>
  <w:p w14:paraId="6F983C4A" w14:textId="77777777" w:rsidR="00105E01" w:rsidRDefault="00105E01" w:rsidP="00B16C27">
    <w:pPr>
      <w:pStyle w:val="INFOSPIEDDEPAGE"/>
      <w:framePr w:w="0" w:hRule="auto" w:hSpace="0" w:wrap="auto" w:vAnchor="margin" w:hAnchor="text" w:xAlign="left" w:yAlign="inline"/>
      <w:tabs>
        <w:tab w:val="clear" w:pos="9070"/>
        <w:tab w:val="right" w:pos="9639"/>
      </w:tabs>
      <w:spacing w:before="40"/>
      <w:rPr>
        <w:rFonts w:cs="Arial"/>
        <w:szCs w:val="16"/>
      </w:rPr>
    </w:pPr>
    <w:r>
      <w:rPr>
        <w:rFonts w:cs="Arial"/>
        <w:szCs w:val="16"/>
      </w:rPr>
      <w:t>Etablissement public à caractère industriel et commercial</w:t>
    </w:r>
  </w:p>
  <w:p w14:paraId="3E4DE76E" w14:textId="77777777" w:rsidR="00105E01" w:rsidRDefault="00105E01" w:rsidP="00B16C27">
    <w:pPr>
      <w:pStyle w:val="INFOSPIEDDEPAGE"/>
      <w:framePr w:w="0" w:hRule="auto" w:hSpace="0" w:wrap="auto" w:vAnchor="margin" w:hAnchor="text" w:xAlign="left" w:yAlign="inline"/>
      <w:tabs>
        <w:tab w:val="clear" w:pos="9070"/>
        <w:tab w:val="right" w:pos="9639"/>
      </w:tabs>
      <w:spacing w:after="40"/>
      <w:rPr>
        <w:rFonts w:cs="Arial"/>
        <w:szCs w:val="16"/>
      </w:rPr>
    </w:pPr>
    <w:r>
      <w:rPr>
        <w:rFonts w:cs="Arial"/>
        <w:szCs w:val="16"/>
      </w:rPr>
      <w:t>R.C.S. PARIS B 775 685 019</w:t>
    </w:r>
  </w:p>
  <w:p w14:paraId="4DB44D3D" w14:textId="77777777" w:rsidR="00105E01" w:rsidRPr="00E845ED" w:rsidRDefault="00105E01" w:rsidP="00B16C27">
    <w:pPr>
      <w:pStyle w:val="Pieddepage"/>
      <w:pBdr>
        <w:top w:val="single" w:sz="4" w:space="1" w:color="auto"/>
      </w:pBdr>
      <w:spacing w:before="120"/>
      <w:rPr>
        <w:rFonts w:cs="Arial"/>
        <w:color w:val="262626" w:themeColor="text1" w:themeTint="D9"/>
        <w:sz w:val="14"/>
        <w:szCs w:val="16"/>
      </w:rPr>
    </w:pPr>
    <w:r w:rsidRPr="00E845ED">
      <w:rPr>
        <w:rFonts w:cs="Arial"/>
        <w:color w:val="262626" w:themeColor="text1" w:themeTint="D9"/>
        <w:sz w:val="14"/>
        <w:szCs w:val="16"/>
      </w:rPr>
      <w:t>DES-DGCP-FO</w:t>
    </w:r>
    <w:r>
      <w:rPr>
        <w:rFonts w:cs="Arial"/>
        <w:color w:val="262626" w:themeColor="text1" w:themeTint="D9"/>
        <w:sz w:val="14"/>
        <w:szCs w:val="16"/>
      </w:rPr>
      <w:t>-02</w:t>
    </w:r>
    <w:r w:rsidRPr="00E845ED">
      <w:rPr>
        <w:rFonts w:cs="Arial"/>
        <w:color w:val="262626" w:themeColor="text1" w:themeTint="D9"/>
        <w:sz w:val="14"/>
        <w:szCs w:val="16"/>
      </w:rPr>
      <w:t xml:space="preserve">-PR-001 </w:t>
    </w:r>
    <w:proofErr w:type="spellStart"/>
    <w:r w:rsidRPr="00E845ED">
      <w:rPr>
        <w:rFonts w:cs="Arial"/>
        <w:color w:val="262626" w:themeColor="text1" w:themeTint="D9"/>
        <w:sz w:val="14"/>
        <w:szCs w:val="16"/>
      </w:rPr>
      <w:t>ind</w:t>
    </w:r>
    <w:proofErr w:type="spellEnd"/>
    <w:r w:rsidRPr="00E845ED">
      <w:rPr>
        <w:rFonts w:cs="Arial"/>
        <w:color w:val="262626" w:themeColor="text1" w:themeTint="D9"/>
        <w:sz w:val="14"/>
        <w:szCs w:val="16"/>
      </w:rPr>
      <w:t>. A</w:t>
    </w:r>
    <w:r>
      <w:rPr>
        <w:rFonts w:cs="Arial"/>
        <w:color w:val="262626" w:themeColor="text1" w:themeTint="D9"/>
        <w:sz w:val="14"/>
        <w:szCs w:val="16"/>
      </w:rPr>
      <w:t xml:space="preserve"> - ISEC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27C50" w14:textId="77777777" w:rsidR="00665712" w:rsidRDefault="00665712" w:rsidP="006E1171">
      <w:pPr>
        <w:spacing w:after="0" w:line="240" w:lineRule="auto"/>
      </w:pPr>
      <w:r>
        <w:separator/>
      </w:r>
    </w:p>
  </w:footnote>
  <w:footnote w:type="continuationSeparator" w:id="0">
    <w:p w14:paraId="31B32B46" w14:textId="77777777" w:rsidR="00665712" w:rsidRDefault="00665712" w:rsidP="006E1171">
      <w:pPr>
        <w:spacing w:after="0" w:line="240" w:lineRule="auto"/>
      </w:pPr>
      <w:r>
        <w:continuationSeparator/>
      </w:r>
    </w:p>
  </w:footnote>
  <w:footnote w:type="continuationNotice" w:id="1">
    <w:p w14:paraId="475E0F7A" w14:textId="77777777" w:rsidR="00665712" w:rsidRDefault="006657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8A84" w14:textId="77777777" w:rsidR="00105E01" w:rsidRDefault="00105E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3E6E" w14:textId="77777777" w:rsidR="00105E01" w:rsidRPr="0098594D" w:rsidRDefault="00105E01" w:rsidP="00B16C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Ind w:w="-5" w:type="dxa"/>
      <w:tblLook w:val="04A0" w:firstRow="1" w:lastRow="0" w:firstColumn="1" w:lastColumn="0" w:noHBand="0" w:noVBand="1"/>
    </w:tblPr>
    <w:tblGrid>
      <w:gridCol w:w="2200"/>
      <w:gridCol w:w="5106"/>
      <w:gridCol w:w="1011"/>
      <w:gridCol w:w="748"/>
    </w:tblGrid>
    <w:tr w:rsidR="00B16C27" w14:paraId="4F9C0A92" w14:textId="77777777" w:rsidTr="00B16C27">
      <w:trPr>
        <w:trHeight w:val="340"/>
      </w:trPr>
      <w:tc>
        <w:tcPr>
          <w:tcW w:w="2201" w:type="dxa"/>
          <w:vMerge w:val="restart"/>
          <w:tcBorders>
            <w:top w:val="single" w:sz="4" w:space="0" w:color="auto"/>
          </w:tcBorders>
          <w:vAlign w:val="center"/>
        </w:tcPr>
        <w:p w14:paraId="62C7AD6A" w14:textId="77777777" w:rsidR="00105E01" w:rsidRDefault="00105E01" w:rsidP="00B16C27">
          <w:pPr>
            <w:pStyle w:val="En-tte"/>
            <w:jc w:val="center"/>
          </w:pPr>
          <w:r>
            <w:rPr>
              <w:noProof/>
              <w:lang w:eastAsia="fr-FR"/>
            </w:rPr>
            <w:drawing>
              <wp:inline distT="0" distB="0" distL="0" distR="0" wp14:anchorId="0D0985E9" wp14:editId="4162E275">
                <wp:extent cx="1260000" cy="557619"/>
                <wp:effectExtent l="0" t="0" r="0" b="0"/>
                <wp:docPr id="113606434" name="Image 113606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57619"/>
                        </a:xfrm>
                        <a:prstGeom prst="rect">
                          <a:avLst/>
                        </a:prstGeom>
                      </pic:spPr>
                    </pic:pic>
                  </a:graphicData>
                </a:graphic>
              </wp:inline>
            </w:drawing>
          </w:r>
        </w:p>
      </w:tc>
      <w:tc>
        <w:tcPr>
          <w:tcW w:w="5106" w:type="dxa"/>
          <w:vMerge w:val="restart"/>
          <w:tcBorders>
            <w:top w:val="single" w:sz="4" w:space="0" w:color="auto"/>
          </w:tcBorders>
          <w:vAlign w:val="center"/>
        </w:tcPr>
        <w:p w14:paraId="2154B472" w14:textId="77777777" w:rsidR="00105E01" w:rsidRDefault="00105E01" w:rsidP="00B16C27">
          <w:pPr>
            <w:pStyle w:val="En-tte"/>
            <w:spacing w:after="40"/>
            <w:jc w:val="center"/>
            <w:rPr>
              <w:b/>
              <w:sz w:val="16"/>
              <w:szCs w:val="16"/>
            </w:rPr>
          </w:pPr>
          <w:r>
            <w:rPr>
              <w:b/>
              <w:noProof/>
              <w:sz w:val="16"/>
              <w:szCs w:val="16"/>
              <w:lang w:eastAsia="fr-FR"/>
            </w:rPr>
            <mc:AlternateContent>
              <mc:Choice Requires="wps">
                <w:drawing>
                  <wp:inline distT="0" distB="0" distL="0" distR="0" wp14:anchorId="09967FCB" wp14:editId="6DB147B0">
                    <wp:extent cx="3060000" cy="360000"/>
                    <wp:effectExtent l="19050" t="19050" r="26670" b="21590"/>
                    <wp:docPr id="1" name="Zone de texte 1"/>
                    <wp:cNvGraphicFramePr/>
                    <a:graphic xmlns:a="http://schemas.openxmlformats.org/drawingml/2006/main">
                      <a:graphicData uri="http://schemas.microsoft.com/office/word/2010/wordprocessingShape">
                        <wps:wsp>
                          <wps:cNvSpPr txBox="1"/>
                          <wps:spPr>
                            <a:xfrm>
                              <a:off x="0" y="0"/>
                              <a:ext cx="3060000" cy="360000"/>
                            </a:xfrm>
                            <a:prstGeom prst="rect">
                              <a:avLst/>
                            </a:prstGeom>
                            <a:solidFill>
                              <a:schemeClr val="bg1"/>
                            </a:solidFill>
                            <a:ln w="31750">
                              <a:solidFill>
                                <a:srgbClr val="FF0000"/>
                              </a:solidFill>
                            </a:ln>
                          </wps:spPr>
                          <wps:txbx>
                            <w:txbxContent>
                              <w:p w14:paraId="4767F5D1" w14:textId="77777777" w:rsidR="00105E01" w:rsidRPr="007029B2" w:rsidRDefault="00105E01" w:rsidP="00B16C27">
                                <w:pPr>
                                  <w:jc w:val="center"/>
                                  <w:rPr>
                                    <w:rFonts w:cs="Arial"/>
                                    <w:b/>
                                    <w:color w:val="FF0000"/>
                                    <w:sz w:val="36"/>
                                    <w:szCs w:val="36"/>
                                  </w:rPr>
                                </w:pPr>
                                <w:r w:rsidRPr="00387FAE">
                                  <w:rPr>
                                    <w:rFonts w:cs="Arial"/>
                                    <w:b/>
                                    <w:color w:val="FF0000"/>
                                    <w:sz w:val="36"/>
                                    <w:szCs w:val="36"/>
                                  </w:rPr>
                                  <w:t>DIFFUSION RESTREINTE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9967FCB" id="_x0000_t202" coordsize="21600,21600" o:spt="202" path="m,l,21600r21600,l21600,xe">
                    <v:stroke joinstyle="miter"/>
                    <v:path gradientshapeok="t" o:connecttype="rect"/>
                  </v:shapetype>
                  <v:shape id="Zone de texte 1" o:spid="_x0000_s1026" type="#_x0000_t202" style="width:240.9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" fillcolor="white [3212]" strokecolor="red" strokeweight="2.5pt">
                    <v:textbox>
                      <w:txbxContent>
                        <w:p w14:paraId="4767F5D1" w14:textId="77777777" w:rsidR="00105E01" w:rsidRPr="007029B2" w:rsidRDefault="00105E01" w:rsidP="00B16C27">
                          <w:pPr>
                            <w:jc w:val="center"/>
                            <w:rPr>
                              <w:rFonts w:cs="Arial"/>
                              <w:b/>
                              <w:color w:val="FF0000"/>
                              <w:sz w:val="36"/>
                              <w:szCs w:val="36"/>
                            </w:rPr>
                          </w:pPr>
                          <w:r w:rsidRPr="00387FAE">
                            <w:rPr>
                              <w:rFonts w:cs="Arial"/>
                              <w:b/>
                              <w:color w:val="FF0000"/>
                              <w:sz w:val="36"/>
                              <w:szCs w:val="36"/>
                            </w:rPr>
                            <w:t>DIFFUSION RESTREINTE</w:t>
                          </w:r>
                        </w:p>
                      </w:txbxContent>
                    </v:textbox>
                    <w10:anchorlock/>
                  </v:shape>
                </w:pict>
              </mc:Fallback>
            </mc:AlternateContent>
          </w:r>
        </w:p>
        <w:p w14:paraId="499B3355" w14:textId="77777777" w:rsidR="00105E01" w:rsidRDefault="00105E01" w:rsidP="00B16C27">
          <w:pPr>
            <w:pStyle w:val="En-tte"/>
            <w:spacing w:after="40"/>
            <w:jc w:val="center"/>
            <w:rPr>
              <w:b/>
              <w:sz w:val="16"/>
              <w:szCs w:val="16"/>
            </w:rPr>
          </w:pPr>
        </w:p>
        <w:p w14:paraId="620D2D60" w14:textId="77777777" w:rsidR="00105E01" w:rsidRPr="007120A8" w:rsidRDefault="00105E01" w:rsidP="00B16C27">
          <w:pPr>
            <w:jc w:val="center"/>
            <w:rPr>
              <w:b/>
              <w:color w:val="FF0000"/>
              <w:sz w:val="18"/>
              <w:szCs w:val="18"/>
            </w:rPr>
          </w:pPr>
          <w:r w:rsidRPr="007120A8">
            <w:rPr>
              <w:b/>
              <w:color w:val="FF0000"/>
              <w:sz w:val="18"/>
              <w:szCs w:val="18"/>
            </w:rPr>
            <w:t xml:space="preserve">À partir de la page </w:t>
          </w:r>
          <w:r>
            <w:rPr>
              <w:b/>
              <w:color w:val="FF0000"/>
              <w:sz w:val="18"/>
              <w:szCs w:val="18"/>
            </w:rPr>
            <w:t>5</w:t>
          </w:r>
        </w:p>
      </w:tc>
      <w:tc>
        <w:tcPr>
          <w:tcW w:w="1587" w:type="dxa"/>
          <w:tcBorders>
            <w:top w:val="single" w:sz="4" w:space="0" w:color="auto"/>
          </w:tcBorders>
          <w:vAlign w:val="center"/>
        </w:tcPr>
        <w:p w14:paraId="2E92B27D" w14:textId="77777777" w:rsidR="00105E01" w:rsidRPr="00A17646" w:rsidRDefault="00105E01" w:rsidP="00B16C27">
          <w:pPr>
            <w:pStyle w:val="En-tte"/>
            <w:ind w:left="-57" w:right="-57"/>
            <w:jc w:val="center"/>
            <w:rPr>
              <w:sz w:val="16"/>
              <w:szCs w:val="16"/>
            </w:rPr>
          </w:pPr>
          <w:r>
            <w:rPr>
              <w:sz w:val="16"/>
              <w:szCs w:val="16"/>
            </w:rPr>
            <w:t>Note Technique</w:t>
          </w:r>
        </w:p>
      </w:tc>
      <w:tc>
        <w:tcPr>
          <w:tcW w:w="1023" w:type="dxa"/>
          <w:tcBorders>
            <w:top w:val="single" w:sz="4" w:space="0" w:color="auto"/>
          </w:tcBorders>
          <w:vAlign w:val="center"/>
        </w:tcPr>
        <w:p w14:paraId="4CD62D7E" w14:textId="77777777" w:rsidR="00105E01" w:rsidRPr="004A2575" w:rsidRDefault="00105E01" w:rsidP="00B16C27">
          <w:pPr>
            <w:pStyle w:val="En-tte"/>
            <w:rPr>
              <w:sz w:val="16"/>
              <w:szCs w:val="16"/>
            </w:rPr>
          </w:pPr>
          <w:r w:rsidRPr="004A2575">
            <w:rPr>
              <w:sz w:val="16"/>
              <w:szCs w:val="16"/>
            </w:rPr>
            <w:t xml:space="preserve">Page </w:t>
          </w:r>
          <w:r w:rsidRPr="004A2575">
            <w:rPr>
              <w:bCs/>
              <w:sz w:val="16"/>
              <w:szCs w:val="16"/>
            </w:rPr>
            <w:fldChar w:fldCharType="begin"/>
          </w:r>
          <w:r w:rsidRPr="004A2575">
            <w:rPr>
              <w:bCs/>
              <w:sz w:val="16"/>
              <w:szCs w:val="16"/>
            </w:rPr>
            <w:instrText>PAGE  \* Arabic  \* MERGEFORMAT</w:instrText>
          </w:r>
          <w:r w:rsidRPr="004A2575">
            <w:rPr>
              <w:bCs/>
              <w:sz w:val="16"/>
              <w:szCs w:val="16"/>
            </w:rPr>
            <w:fldChar w:fldCharType="separate"/>
          </w:r>
          <w:r>
            <w:rPr>
              <w:bCs/>
              <w:noProof/>
              <w:sz w:val="16"/>
              <w:szCs w:val="16"/>
            </w:rPr>
            <w:t>1</w:t>
          </w:r>
          <w:r w:rsidRPr="004A2575">
            <w:rPr>
              <w:bCs/>
              <w:sz w:val="16"/>
              <w:szCs w:val="16"/>
            </w:rPr>
            <w:fldChar w:fldCharType="end"/>
          </w:r>
          <w:r w:rsidRPr="004A2575">
            <w:rPr>
              <w:sz w:val="16"/>
              <w:szCs w:val="16"/>
            </w:rPr>
            <w:t>/</w:t>
          </w:r>
          <w:r w:rsidRPr="004A2575">
            <w:rPr>
              <w:bCs/>
              <w:sz w:val="16"/>
              <w:szCs w:val="16"/>
            </w:rPr>
            <w:fldChar w:fldCharType="begin"/>
          </w:r>
          <w:r w:rsidRPr="004A2575">
            <w:rPr>
              <w:bCs/>
              <w:sz w:val="16"/>
              <w:szCs w:val="16"/>
            </w:rPr>
            <w:instrText>NUMPAGES  \* Arabic  \* MERGEFORMAT</w:instrText>
          </w:r>
          <w:r w:rsidRPr="004A2575">
            <w:rPr>
              <w:bCs/>
              <w:sz w:val="16"/>
              <w:szCs w:val="16"/>
            </w:rPr>
            <w:fldChar w:fldCharType="separate"/>
          </w:r>
          <w:r>
            <w:rPr>
              <w:bCs/>
              <w:noProof/>
              <w:sz w:val="16"/>
              <w:szCs w:val="16"/>
            </w:rPr>
            <w:t>55</w:t>
          </w:r>
          <w:r w:rsidRPr="004A2575">
            <w:rPr>
              <w:bCs/>
              <w:sz w:val="16"/>
              <w:szCs w:val="16"/>
            </w:rPr>
            <w:fldChar w:fldCharType="end"/>
          </w:r>
        </w:p>
      </w:tc>
    </w:tr>
    <w:tr w:rsidR="00B16C27" w14:paraId="0CFB926E" w14:textId="77777777" w:rsidTr="00B16C27">
      <w:trPr>
        <w:trHeight w:val="340"/>
      </w:trPr>
      <w:tc>
        <w:tcPr>
          <w:tcW w:w="2201" w:type="dxa"/>
          <w:vMerge/>
          <w:vAlign w:val="center"/>
        </w:tcPr>
        <w:p w14:paraId="304E6E0A" w14:textId="77777777" w:rsidR="00105E01" w:rsidRDefault="00105E01" w:rsidP="00B16C27">
          <w:pPr>
            <w:pStyle w:val="En-tte"/>
          </w:pPr>
        </w:p>
      </w:tc>
      <w:tc>
        <w:tcPr>
          <w:tcW w:w="5106" w:type="dxa"/>
          <w:vMerge/>
          <w:vAlign w:val="center"/>
        </w:tcPr>
        <w:p w14:paraId="4BE037CB" w14:textId="77777777" w:rsidR="00105E01" w:rsidRDefault="00105E01" w:rsidP="00B16C27">
          <w:pPr>
            <w:pStyle w:val="En-tte"/>
          </w:pPr>
        </w:p>
      </w:tc>
      <w:tc>
        <w:tcPr>
          <w:tcW w:w="2610" w:type="dxa"/>
          <w:gridSpan w:val="2"/>
          <w:tcBorders>
            <w:bottom w:val="single" w:sz="4" w:space="0" w:color="auto"/>
          </w:tcBorders>
          <w:vAlign w:val="center"/>
        </w:tcPr>
        <w:p w14:paraId="73C94F7E" w14:textId="77777777" w:rsidR="00105E01" w:rsidRPr="004A2575" w:rsidRDefault="00105E01" w:rsidP="00B16C27">
          <w:pPr>
            <w:pStyle w:val="En-tte"/>
            <w:rPr>
              <w:sz w:val="16"/>
              <w:szCs w:val="16"/>
            </w:rPr>
          </w:pPr>
          <w:r w:rsidRPr="004A2575">
            <w:rPr>
              <w:sz w:val="16"/>
              <w:szCs w:val="16"/>
            </w:rPr>
            <w:t>Accord</w:t>
          </w:r>
          <w:r>
            <w:rPr>
              <w:sz w:val="16"/>
              <w:szCs w:val="16"/>
            </w:rPr>
            <w:t xml:space="preserve"> : </w:t>
          </w:r>
        </w:p>
      </w:tc>
    </w:tr>
    <w:tr w:rsidR="00B16C27" w14:paraId="20D93A75" w14:textId="77777777" w:rsidTr="00B16C27">
      <w:trPr>
        <w:trHeight w:val="690"/>
      </w:trPr>
      <w:tc>
        <w:tcPr>
          <w:tcW w:w="2201" w:type="dxa"/>
          <w:vMerge/>
          <w:vAlign w:val="center"/>
        </w:tcPr>
        <w:p w14:paraId="2A2D50F7" w14:textId="77777777" w:rsidR="00105E01" w:rsidRDefault="00105E01" w:rsidP="00B16C27">
          <w:pPr>
            <w:pStyle w:val="En-tte"/>
          </w:pPr>
        </w:p>
      </w:tc>
      <w:tc>
        <w:tcPr>
          <w:tcW w:w="5106" w:type="dxa"/>
          <w:vMerge/>
          <w:tcBorders>
            <w:right w:val="single" w:sz="4" w:space="0" w:color="auto"/>
          </w:tcBorders>
          <w:vAlign w:val="center"/>
        </w:tcPr>
        <w:p w14:paraId="2787E6C1" w14:textId="77777777" w:rsidR="00105E01" w:rsidRDefault="00105E01" w:rsidP="00B16C27">
          <w:pPr>
            <w:pStyle w:val="En-tte"/>
          </w:pPr>
        </w:p>
      </w:tc>
      <w:tc>
        <w:tcPr>
          <w:tcW w:w="2610" w:type="dxa"/>
          <w:gridSpan w:val="2"/>
          <w:tcBorders>
            <w:top w:val="single" w:sz="4" w:space="0" w:color="auto"/>
            <w:left w:val="single" w:sz="4" w:space="0" w:color="auto"/>
            <w:right w:val="single" w:sz="4" w:space="0" w:color="auto"/>
          </w:tcBorders>
          <w:vAlign w:val="center"/>
        </w:tcPr>
        <w:p w14:paraId="23AC377B" w14:textId="77777777" w:rsidR="00105E01" w:rsidRPr="004A2575" w:rsidRDefault="00105E01" w:rsidP="00B16C27">
          <w:pPr>
            <w:pStyle w:val="En-tte"/>
            <w:tabs>
              <w:tab w:val="left" w:pos="425"/>
            </w:tabs>
            <w:rPr>
              <w:sz w:val="16"/>
              <w:szCs w:val="16"/>
            </w:rPr>
          </w:pPr>
          <w:r>
            <w:rPr>
              <w:sz w:val="16"/>
              <w:szCs w:val="16"/>
              <w:highlight w:val="yellow"/>
            </w:rPr>
            <w:t>Réf. :</w:t>
          </w:r>
          <w:r>
            <w:rPr>
              <w:sz w:val="16"/>
              <w:szCs w:val="16"/>
            </w:rPr>
            <w:tab/>
          </w:r>
          <w:r w:rsidRPr="009E3550">
            <w:rPr>
              <w:sz w:val="16"/>
              <w:szCs w:val="16"/>
              <w:highlight w:val="yellow"/>
            </w:rPr>
            <w:t>NT DES/ISEC/DPME/SEIP</w:t>
          </w:r>
          <w:r w:rsidRPr="009E3550">
            <w:rPr>
              <w:sz w:val="16"/>
              <w:szCs w:val="16"/>
              <w:highlight w:val="yellow"/>
            </w:rPr>
            <w:br/>
          </w:r>
          <w:r w:rsidRPr="009E3550">
            <w:rPr>
              <w:sz w:val="16"/>
              <w:szCs w:val="16"/>
              <w:highlight w:val="yellow"/>
            </w:rPr>
            <w:tab/>
          </w:r>
          <w:r>
            <w:rPr>
              <w:sz w:val="16"/>
              <w:szCs w:val="16"/>
              <w:highlight w:val="yellow"/>
            </w:rPr>
            <w:t xml:space="preserve">DR </w:t>
          </w:r>
          <w:r w:rsidRPr="009E3550">
            <w:rPr>
              <w:sz w:val="16"/>
              <w:szCs w:val="16"/>
              <w:highlight w:val="yellow"/>
            </w:rPr>
            <w:t>2024-0XXX</w:t>
          </w:r>
        </w:p>
      </w:tc>
    </w:tr>
    <w:tr w:rsidR="00B16C27" w14:paraId="06D44062" w14:textId="77777777" w:rsidTr="00B16C27">
      <w:trPr>
        <w:trHeight w:val="340"/>
      </w:trPr>
      <w:tc>
        <w:tcPr>
          <w:tcW w:w="2201" w:type="dxa"/>
          <w:vMerge/>
          <w:vAlign w:val="center"/>
        </w:tcPr>
        <w:p w14:paraId="48A46D00" w14:textId="77777777" w:rsidR="00105E01" w:rsidRDefault="00105E01" w:rsidP="00B16C27">
          <w:pPr>
            <w:pStyle w:val="En-tte"/>
          </w:pPr>
        </w:p>
      </w:tc>
      <w:tc>
        <w:tcPr>
          <w:tcW w:w="5106" w:type="dxa"/>
          <w:vMerge/>
          <w:tcBorders>
            <w:right w:val="single" w:sz="4" w:space="0" w:color="auto"/>
          </w:tcBorders>
          <w:vAlign w:val="center"/>
        </w:tcPr>
        <w:p w14:paraId="66F67250" w14:textId="77777777" w:rsidR="00105E01" w:rsidRDefault="00105E01" w:rsidP="00B16C27">
          <w:pPr>
            <w:pStyle w:val="En-tte"/>
          </w:pPr>
        </w:p>
      </w:tc>
      <w:tc>
        <w:tcPr>
          <w:tcW w:w="1587" w:type="dxa"/>
          <w:tcBorders>
            <w:top w:val="single" w:sz="4" w:space="0" w:color="auto"/>
            <w:left w:val="single" w:sz="4" w:space="0" w:color="auto"/>
            <w:bottom w:val="single" w:sz="4" w:space="0" w:color="auto"/>
            <w:right w:val="single" w:sz="4" w:space="0" w:color="auto"/>
          </w:tcBorders>
          <w:vAlign w:val="center"/>
        </w:tcPr>
        <w:p w14:paraId="178C54AF" w14:textId="77777777" w:rsidR="00105E01" w:rsidRPr="004A2575" w:rsidRDefault="00105E01" w:rsidP="00B16C27">
          <w:pPr>
            <w:pStyle w:val="En-tte"/>
            <w:rPr>
              <w:sz w:val="16"/>
              <w:szCs w:val="16"/>
            </w:rPr>
          </w:pPr>
          <w:r w:rsidRPr="004A2575">
            <w:rPr>
              <w:sz w:val="16"/>
              <w:szCs w:val="16"/>
            </w:rPr>
            <w:t xml:space="preserve">Date : </w:t>
          </w:r>
          <w:r>
            <w:rPr>
              <w:sz w:val="16"/>
              <w:szCs w:val="16"/>
            </w:rPr>
            <w:t>xx/xx/2024</w:t>
          </w:r>
        </w:p>
      </w:tc>
      <w:tc>
        <w:tcPr>
          <w:tcW w:w="1020" w:type="dxa"/>
          <w:tcBorders>
            <w:top w:val="single" w:sz="4" w:space="0" w:color="auto"/>
            <w:left w:val="single" w:sz="4" w:space="0" w:color="auto"/>
            <w:bottom w:val="single" w:sz="4" w:space="0" w:color="auto"/>
            <w:right w:val="single" w:sz="4" w:space="0" w:color="auto"/>
          </w:tcBorders>
          <w:vAlign w:val="center"/>
        </w:tcPr>
        <w:p w14:paraId="7D998D72" w14:textId="77777777" w:rsidR="00105E01" w:rsidRPr="004A2575" w:rsidRDefault="00105E01" w:rsidP="00B16C27">
          <w:pPr>
            <w:pStyle w:val="En-tte"/>
            <w:rPr>
              <w:sz w:val="16"/>
              <w:szCs w:val="16"/>
            </w:rPr>
          </w:pPr>
          <w:r>
            <w:rPr>
              <w:sz w:val="16"/>
              <w:szCs w:val="16"/>
            </w:rPr>
            <w:t>Indice : A</w:t>
          </w:r>
        </w:p>
      </w:tc>
    </w:tr>
    <w:tr w:rsidR="00B16C27" w14:paraId="059B180E" w14:textId="77777777" w:rsidTr="00B16C27">
      <w:trPr>
        <w:trHeight w:val="340"/>
      </w:trPr>
      <w:tc>
        <w:tcPr>
          <w:tcW w:w="2201" w:type="dxa"/>
          <w:vMerge/>
          <w:vAlign w:val="center"/>
        </w:tcPr>
        <w:p w14:paraId="17B6ADB8" w14:textId="77777777" w:rsidR="00105E01" w:rsidRDefault="00105E01" w:rsidP="00B16C27">
          <w:pPr>
            <w:pStyle w:val="En-tte"/>
          </w:pPr>
        </w:p>
      </w:tc>
      <w:tc>
        <w:tcPr>
          <w:tcW w:w="7716" w:type="dxa"/>
          <w:gridSpan w:val="3"/>
          <w:vAlign w:val="center"/>
        </w:tcPr>
        <w:p w14:paraId="56333592" w14:textId="77777777" w:rsidR="00105E01" w:rsidRPr="004A2575" w:rsidRDefault="00105E01" w:rsidP="00B16C27">
          <w:pPr>
            <w:pStyle w:val="En-tte"/>
            <w:rPr>
              <w:b/>
              <w:caps/>
              <w:szCs w:val="20"/>
            </w:rPr>
          </w:pPr>
          <w:r w:rsidRPr="004A2575">
            <w:rPr>
              <w:b/>
              <w:caps/>
              <w:szCs w:val="20"/>
            </w:rPr>
            <w:t>TITRE DOCUMENT</w:t>
          </w:r>
        </w:p>
      </w:tc>
    </w:tr>
  </w:tbl>
  <w:p w14:paraId="29F687C9" w14:textId="77777777" w:rsidR="00105E01" w:rsidRDefault="00105E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C2FF3"/>
    <w:multiLevelType w:val="hybridMultilevel"/>
    <w:tmpl w:val="B314B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271B4"/>
    <w:multiLevelType w:val="multilevel"/>
    <w:tmpl w:val="A3CC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D111F"/>
    <w:multiLevelType w:val="multilevel"/>
    <w:tmpl w:val="282A1B8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183E13"/>
    <w:multiLevelType w:val="multilevel"/>
    <w:tmpl w:val="8F2C19C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F55074"/>
    <w:multiLevelType w:val="multilevel"/>
    <w:tmpl w:val="5B3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392991">
    <w:abstractNumId w:val="3"/>
  </w:num>
  <w:num w:numId="2" w16cid:durableId="1669944523">
    <w:abstractNumId w:val="4"/>
  </w:num>
  <w:num w:numId="3" w16cid:durableId="908467556">
    <w:abstractNumId w:val="2"/>
  </w:num>
  <w:num w:numId="4" w16cid:durableId="90247962">
    <w:abstractNumId w:val="0"/>
  </w:num>
  <w:num w:numId="5" w16cid:durableId="2130660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issa GREGORY">
    <w15:presenceInfo w15:providerId="AD" w15:userId="S::Clarissa.Gregory@mines-ales.fr::296f799c-11e1-4ba2-b60a-f2d4608ab592"/>
  </w15:person>
  <w15:person w15:author="Dalil ZEAMARI">
    <w15:presenceInfo w15:providerId="AD" w15:userId="S::dalil.zeamari@etu.mines-ales.fr::b17f93e6-dc9b-4ce4-88d0-a6448b6aa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9A"/>
    <w:rsid w:val="000012EB"/>
    <w:rsid w:val="00020B4D"/>
    <w:rsid w:val="00027F5F"/>
    <w:rsid w:val="000419E1"/>
    <w:rsid w:val="000463FF"/>
    <w:rsid w:val="000571E3"/>
    <w:rsid w:val="000664F6"/>
    <w:rsid w:val="000709AF"/>
    <w:rsid w:val="000840FB"/>
    <w:rsid w:val="000C3328"/>
    <w:rsid w:val="000C44FD"/>
    <w:rsid w:val="000D03D6"/>
    <w:rsid w:val="000D0744"/>
    <w:rsid w:val="00105E01"/>
    <w:rsid w:val="001259DA"/>
    <w:rsid w:val="001339AA"/>
    <w:rsid w:val="00145655"/>
    <w:rsid w:val="00150B22"/>
    <w:rsid w:val="0015147B"/>
    <w:rsid w:val="00155BBD"/>
    <w:rsid w:val="00161236"/>
    <w:rsid w:val="001664AC"/>
    <w:rsid w:val="001707F2"/>
    <w:rsid w:val="00195F9A"/>
    <w:rsid w:val="001974DC"/>
    <w:rsid w:val="001B2AB1"/>
    <w:rsid w:val="001C185D"/>
    <w:rsid w:val="001D6338"/>
    <w:rsid w:val="001E2E6E"/>
    <w:rsid w:val="001F3F59"/>
    <w:rsid w:val="00200F68"/>
    <w:rsid w:val="00201AF3"/>
    <w:rsid w:val="00211442"/>
    <w:rsid w:val="0022093E"/>
    <w:rsid w:val="002233F2"/>
    <w:rsid w:val="0022751C"/>
    <w:rsid w:val="00251CA0"/>
    <w:rsid w:val="0026301C"/>
    <w:rsid w:val="0026311B"/>
    <w:rsid w:val="0028118F"/>
    <w:rsid w:val="0029516C"/>
    <w:rsid w:val="00297D17"/>
    <w:rsid w:val="002C549C"/>
    <w:rsid w:val="002C5D48"/>
    <w:rsid w:val="002C6183"/>
    <w:rsid w:val="002C7073"/>
    <w:rsid w:val="002D2337"/>
    <w:rsid w:val="002D5549"/>
    <w:rsid w:val="002F741B"/>
    <w:rsid w:val="00300710"/>
    <w:rsid w:val="00315883"/>
    <w:rsid w:val="00326149"/>
    <w:rsid w:val="00334EC6"/>
    <w:rsid w:val="00336B8E"/>
    <w:rsid w:val="0034061A"/>
    <w:rsid w:val="00344028"/>
    <w:rsid w:val="00354B0B"/>
    <w:rsid w:val="00356C14"/>
    <w:rsid w:val="00360207"/>
    <w:rsid w:val="00362AF7"/>
    <w:rsid w:val="00372E47"/>
    <w:rsid w:val="003731CB"/>
    <w:rsid w:val="00397580"/>
    <w:rsid w:val="003A1B23"/>
    <w:rsid w:val="003B030E"/>
    <w:rsid w:val="003C5CC3"/>
    <w:rsid w:val="003D3145"/>
    <w:rsid w:val="003D6683"/>
    <w:rsid w:val="003D6AE1"/>
    <w:rsid w:val="003E2A2D"/>
    <w:rsid w:val="003E40F3"/>
    <w:rsid w:val="00403481"/>
    <w:rsid w:val="004317BB"/>
    <w:rsid w:val="0043623A"/>
    <w:rsid w:val="004363C2"/>
    <w:rsid w:val="004546A6"/>
    <w:rsid w:val="0046180E"/>
    <w:rsid w:val="00462645"/>
    <w:rsid w:val="004707B4"/>
    <w:rsid w:val="00475851"/>
    <w:rsid w:val="0047676E"/>
    <w:rsid w:val="00486794"/>
    <w:rsid w:val="00491D21"/>
    <w:rsid w:val="004A6C46"/>
    <w:rsid w:val="004B4E68"/>
    <w:rsid w:val="004B60A5"/>
    <w:rsid w:val="004D001B"/>
    <w:rsid w:val="004D3748"/>
    <w:rsid w:val="004D4C51"/>
    <w:rsid w:val="004D789F"/>
    <w:rsid w:val="004E1205"/>
    <w:rsid w:val="004E4EA6"/>
    <w:rsid w:val="004F2630"/>
    <w:rsid w:val="004F4367"/>
    <w:rsid w:val="004F4CBB"/>
    <w:rsid w:val="004F4D9B"/>
    <w:rsid w:val="005147DF"/>
    <w:rsid w:val="00527027"/>
    <w:rsid w:val="00537004"/>
    <w:rsid w:val="00537E9F"/>
    <w:rsid w:val="00540A6A"/>
    <w:rsid w:val="00553159"/>
    <w:rsid w:val="00573494"/>
    <w:rsid w:val="0057403B"/>
    <w:rsid w:val="00586337"/>
    <w:rsid w:val="005A0D9D"/>
    <w:rsid w:val="005D176B"/>
    <w:rsid w:val="005D4209"/>
    <w:rsid w:val="005E6843"/>
    <w:rsid w:val="005F06E1"/>
    <w:rsid w:val="00613044"/>
    <w:rsid w:val="0062373D"/>
    <w:rsid w:val="00626C07"/>
    <w:rsid w:val="006414E7"/>
    <w:rsid w:val="00641597"/>
    <w:rsid w:val="00645325"/>
    <w:rsid w:val="00661858"/>
    <w:rsid w:val="00665712"/>
    <w:rsid w:val="00665855"/>
    <w:rsid w:val="00665E71"/>
    <w:rsid w:val="0066785E"/>
    <w:rsid w:val="006731DE"/>
    <w:rsid w:val="006767CC"/>
    <w:rsid w:val="0069074A"/>
    <w:rsid w:val="006A5CA8"/>
    <w:rsid w:val="006A673D"/>
    <w:rsid w:val="006A7C7D"/>
    <w:rsid w:val="006B75C7"/>
    <w:rsid w:val="006C1FA6"/>
    <w:rsid w:val="006E1171"/>
    <w:rsid w:val="006E1B7D"/>
    <w:rsid w:val="006E28AC"/>
    <w:rsid w:val="006E794C"/>
    <w:rsid w:val="006F7252"/>
    <w:rsid w:val="00713D0E"/>
    <w:rsid w:val="007204C0"/>
    <w:rsid w:val="00723298"/>
    <w:rsid w:val="00736582"/>
    <w:rsid w:val="0074136F"/>
    <w:rsid w:val="007852C6"/>
    <w:rsid w:val="00794820"/>
    <w:rsid w:val="007A36F1"/>
    <w:rsid w:val="007B0522"/>
    <w:rsid w:val="007B1611"/>
    <w:rsid w:val="007C13A2"/>
    <w:rsid w:val="007D054C"/>
    <w:rsid w:val="007D0557"/>
    <w:rsid w:val="007E2AE0"/>
    <w:rsid w:val="007E731F"/>
    <w:rsid w:val="00807285"/>
    <w:rsid w:val="00807DBF"/>
    <w:rsid w:val="00810E91"/>
    <w:rsid w:val="00811C0E"/>
    <w:rsid w:val="00816073"/>
    <w:rsid w:val="00833304"/>
    <w:rsid w:val="008451A6"/>
    <w:rsid w:val="008460A6"/>
    <w:rsid w:val="00847197"/>
    <w:rsid w:val="00853EE7"/>
    <w:rsid w:val="0086671F"/>
    <w:rsid w:val="0087394B"/>
    <w:rsid w:val="00882B24"/>
    <w:rsid w:val="008A3517"/>
    <w:rsid w:val="008C7BA4"/>
    <w:rsid w:val="008D023F"/>
    <w:rsid w:val="008D55A7"/>
    <w:rsid w:val="008E32E6"/>
    <w:rsid w:val="008E5C26"/>
    <w:rsid w:val="008F00EE"/>
    <w:rsid w:val="008F0E03"/>
    <w:rsid w:val="008F7FED"/>
    <w:rsid w:val="00910530"/>
    <w:rsid w:val="009218BF"/>
    <w:rsid w:val="009219F0"/>
    <w:rsid w:val="009317E1"/>
    <w:rsid w:val="00935E14"/>
    <w:rsid w:val="00942C34"/>
    <w:rsid w:val="009639D7"/>
    <w:rsid w:val="009774E1"/>
    <w:rsid w:val="009776D1"/>
    <w:rsid w:val="009B236B"/>
    <w:rsid w:val="009B34C5"/>
    <w:rsid w:val="009E44A2"/>
    <w:rsid w:val="009F3E19"/>
    <w:rsid w:val="00A10E9E"/>
    <w:rsid w:val="00A11867"/>
    <w:rsid w:val="00A27D6F"/>
    <w:rsid w:val="00A37373"/>
    <w:rsid w:val="00A4531A"/>
    <w:rsid w:val="00A47024"/>
    <w:rsid w:val="00A514F2"/>
    <w:rsid w:val="00A662CF"/>
    <w:rsid w:val="00A66618"/>
    <w:rsid w:val="00A773BA"/>
    <w:rsid w:val="00AB3725"/>
    <w:rsid w:val="00AB5302"/>
    <w:rsid w:val="00AC57E7"/>
    <w:rsid w:val="00AD1109"/>
    <w:rsid w:val="00AD74E7"/>
    <w:rsid w:val="00B05731"/>
    <w:rsid w:val="00B05C83"/>
    <w:rsid w:val="00B06810"/>
    <w:rsid w:val="00B16C27"/>
    <w:rsid w:val="00B31B11"/>
    <w:rsid w:val="00B3676E"/>
    <w:rsid w:val="00B50739"/>
    <w:rsid w:val="00B60075"/>
    <w:rsid w:val="00B636A0"/>
    <w:rsid w:val="00B8022F"/>
    <w:rsid w:val="00B865EA"/>
    <w:rsid w:val="00B90769"/>
    <w:rsid w:val="00B90AA1"/>
    <w:rsid w:val="00B9182E"/>
    <w:rsid w:val="00BA4E13"/>
    <w:rsid w:val="00BB4122"/>
    <w:rsid w:val="00BD3DED"/>
    <w:rsid w:val="00BE33EE"/>
    <w:rsid w:val="00BE4813"/>
    <w:rsid w:val="00C13B1B"/>
    <w:rsid w:val="00C265CB"/>
    <w:rsid w:val="00C31E3D"/>
    <w:rsid w:val="00C41B86"/>
    <w:rsid w:val="00C4533F"/>
    <w:rsid w:val="00C4761D"/>
    <w:rsid w:val="00C50585"/>
    <w:rsid w:val="00C54BC8"/>
    <w:rsid w:val="00C66481"/>
    <w:rsid w:val="00C860EC"/>
    <w:rsid w:val="00C91C6B"/>
    <w:rsid w:val="00C944BC"/>
    <w:rsid w:val="00C959DF"/>
    <w:rsid w:val="00CA2FDF"/>
    <w:rsid w:val="00CA3F5D"/>
    <w:rsid w:val="00CA7831"/>
    <w:rsid w:val="00CB0A89"/>
    <w:rsid w:val="00CB1B86"/>
    <w:rsid w:val="00CB7EDD"/>
    <w:rsid w:val="00CC1C8D"/>
    <w:rsid w:val="00CC3A22"/>
    <w:rsid w:val="00CC6F3F"/>
    <w:rsid w:val="00CE0C8A"/>
    <w:rsid w:val="00CE6263"/>
    <w:rsid w:val="00CF5BB4"/>
    <w:rsid w:val="00D047B6"/>
    <w:rsid w:val="00D066BE"/>
    <w:rsid w:val="00D31FCE"/>
    <w:rsid w:val="00D34C9A"/>
    <w:rsid w:val="00D35698"/>
    <w:rsid w:val="00D52774"/>
    <w:rsid w:val="00D55EDB"/>
    <w:rsid w:val="00D8008C"/>
    <w:rsid w:val="00DA176E"/>
    <w:rsid w:val="00DB301E"/>
    <w:rsid w:val="00DB71D0"/>
    <w:rsid w:val="00DE2F0C"/>
    <w:rsid w:val="00DE4ED7"/>
    <w:rsid w:val="00DE5500"/>
    <w:rsid w:val="00DF4072"/>
    <w:rsid w:val="00E04BEB"/>
    <w:rsid w:val="00E210AC"/>
    <w:rsid w:val="00E2594E"/>
    <w:rsid w:val="00E35D2C"/>
    <w:rsid w:val="00E47232"/>
    <w:rsid w:val="00E613DC"/>
    <w:rsid w:val="00E62877"/>
    <w:rsid w:val="00E64217"/>
    <w:rsid w:val="00E87723"/>
    <w:rsid w:val="00E970E3"/>
    <w:rsid w:val="00EA1D4E"/>
    <w:rsid w:val="00EA3FAA"/>
    <w:rsid w:val="00EA54C6"/>
    <w:rsid w:val="00EA6F15"/>
    <w:rsid w:val="00EA7874"/>
    <w:rsid w:val="00EB2A70"/>
    <w:rsid w:val="00EB4C73"/>
    <w:rsid w:val="00ED2527"/>
    <w:rsid w:val="00EE2674"/>
    <w:rsid w:val="00F5011C"/>
    <w:rsid w:val="00F5130E"/>
    <w:rsid w:val="00F76E81"/>
    <w:rsid w:val="00F83123"/>
    <w:rsid w:val="00FA749E"/>
    <w:rsid w:val="00FB6AF6"/>
    <w:rsid w:val="00FC0472"/>
    <w:rsid w:val="00FC119D"/>
    <w:rsid w:val="00FC642B"/>
    <w:rsid w:val="00FD33EA"/>
    <w:rsid w:val="00FD4A35"/>
    <w:rsid w:val="00FD6729"/>
    <w:rsid w:val="00FF1FB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427C"/>
  <w15:chartTrackingRefBased/>
  <w15:docId w15:val="{2B260D23-0F91-47C6-9550-23540A43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34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34C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4C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4C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4C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4C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4C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4C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C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34C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34C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4C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4C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4C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4C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4C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4C9A"/>
    <w:rPr>
      <w:rFonts w:eastAsiaTheme="majorEastAsia" w:cstheme="majorBidi"/>
      <w:color w:val="272727" w:themeColor="text1" w:themeTint="D8"/>
    </w:rPr>
  </w:style>
  <w:style w:type="paragraph" w:styleId="Titre">
    <w:name w:val="Title"/>
    <w:basedOn w:val="Normal"/>
    <w:next w:val="Normal"/>
    <w:link w:val="TitreCar"/>
    <w:uiPriority w:val="10"/>
    <w:qFormat/>
    <w:rsid w:val="00D34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4C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4C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4C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4C9A"/>
    <w:pPr>
      <w:spacing w:before="160"/>
      <w:jc w:val="center"/>
    </w:pPr>
    <w:rPr>
      <w:i/>
      <w:iCs/>
      <w:color w:val="404040" w:themeColor="text1" w:themeTint="BF"/>
    </w:rPr>
  </w:style>
  <w:style w:type="character" w:customStyle="1" w:styleId="CitationCar">
    <w:name w:val="Citation Car"/>
    <w:basedOn w:val="Policepardfaut"/>
    <w:link w:val="Citation"/>
    <w:uiPriority w:val="29"/>
    <w:rsid w:val="00D34C9A"/>
    <w:rPr>
      <w:i/>
      <w:iCs/>
      <w:color w:val="404040" w:themeColor="text1" w:themeTint="BF"/>
    </w:rPr>
  </w:style>
  <w:style w:type="paragraph" w:styleId="Paragraphedeliste">
    <w:name w:val="List Paragraph"/>
    <w:basedOn w:val="Normal"/>
    <w:uiPriority w:val="34"/>
    <w:qFormat/>
    <w:rsid w:val="00D34C9A"/>
    <w:pPr>
      <w:ind w:left="720"/>
      <w:contextualSpacing/>
    </w:pPr>
  </w:style>
  <w:style w:type="character" w:styleId="Accentuationintense">
    <w:name w:val="Intense Emphasis"/>
    <w:basedOn w:val="Policepardfaut"/>
    <w:uiPriority w:val="21"/>
    <w:qFormat/>
    <w:rsid w:val="00D34C9A"/>
    <w:rPr>
      <w:i/>
      <w:iCs/>
      <w:color w:val="0F4761" w:themeColor="accent1" w:themeShade="BF"/>
    </w:rPr>
  </w:style>
  <w:style w:type="paragraph" w:styleId="Citationintense">
    <w:name w:val="Intense Quote"/>
    <w:basedOn w:val="Normal"/>
    <w:next w:val="Normal"/>
    <w:link w:val="CitationintenseCar"/>
    <w:uiPriority w:val="30"/>
    <w:qFormat/>
    <w:rsid w:val="00D34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4C9A"/>
    <w:rPr>
      <w:i/>
      <w:iCs/>
      <w:color w:val="0F4761" w:themeColor="accent1" w:themeShade="BF"/>
    </w:rPr>
  </w:style>
  <w:style w:type="character" w:styleId="Rfrenceintense">
    <w:name w:val="Intense Reference"/>
    <w:basedOn w:val="Policepardfaut"/>
    <w:uiPriority w:val="32"/>
    <w:qFormat/>
    <w:rsid w:val="00D34C9A"/>
    <w:rPr>
      <w:b/>
      <w:bCs/>
      <w:smallCaps/>
      <w:color w:val="0F4761" w:themeColor="accent1" w:themeShade="BF"/>
      <w:spacing w:val="5"/>
    </w:rPr>
  </w:style>
  <w:style w:type="table" w:styleId="Grilledutableau">
    <w:name w:val="Table Grid"/>
    <w:basedOn w:val="TableauNormal"/>
    <w:rsid w:val="00151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B2A70"/>
    <w:pPr>
      <w:spacing w:after="200" w:line="240" w:lineRule="auto"/>
    </w:pPr>
    <w:rPr>
      <w:i/>
      <w:iCs/>
      <w:color w:val="0E2841" w:themeColor="text2"/>
      <w:sz w:val="18"/>
      <w:szCs w:val="18"/>
    </w:rPr>
  </w:style>
  <w:style w:type="paragraph" w:styleId="Rvision">
    <w:name w:val="Revision"/>
    <w:hidden/>
    <w:uiPriority w:val="99"/>
    <w:semiHidden/>
    <w:rsid w:val="00B50739"/>
    <w:pPr>
      <w:spacing w:after="0" w:line="240" w:lineRule="auto"/>
    </w:pPr>
  </w:style>
  <w:style w:type="paragraph" w:styleId="En-tte">
    <w:name w:val="header"/>
    <w:basedOn w:val="Normal"/>
    <w:link w:val="En-tteCar"/>
    <w:uiPriority w:val="99"/>
    <w:unhideWhenUsed/>
    <w:rsid w:val="006E1171"/>
    <w:pPr>
      <w:tabs>
        <w:tab w:val="center" w:pos="4536"/>
        <w:tab w:val="right" w:pos="9072"/>
      </w:tabs>
      <w:spacing w:after="0" w:line="240" w:lineRule="auto"/>
    </w:pPr>
  </w:style>
  <w:style w:type="character" w:customStyle="1" w:styleId="En-tteCar">
    <w:name w:val="En-tête Car"/>
    <w:basedOn w:val="Policepardfaut"/>
    <w:link w:val="En-tte"/>
    <w:uiPriority w:val="99"/>
    <w:rsid w:val="006E1171"/>
  </w:style>
  <w:style w:type="paragraph" w:styleId="Pieddepage">
    <w:name w:val="footer"/>
    <w:basedOn w:val="Normal"/>
    <w:link w:val="PieddepageCar"/>
    <w:uiPriority w:val="99"/>
    <w:unhideWhenUsed/>
    <w:rsid w:val="006E1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1171"/>
  </w:style>
  <w:style w:type="paragraph" w:customStyle="1" w:styleId="P1">
    <w:name w:val="P1"/>
    <w:basedOn w:val="Normal"/>
    <w:qFormat/>
    <w:rsid w:val="006E1171"/>
    <w:pPr>
      <w:keepLines/>
      <w:spacing w:after="120" w:line="280" w:lineRule="exact"/>
      <w:jc w:val="both"/>
    </w:pPr>
    <w:rPr>
      <w:rFonts w:ascii="Arial" w:hAnsi="Arial" w:cs="Arial"/>
      <w:kern w:val="0"/>
      <w:sz w:val="20"/>
      <w14:ligatures w14:val="none"/>
    </w:rPr>
  </w:style>
  <w:style w:type="paragraph" w:customStyle="1" w:styleId="Paragraphe">
    <w:name w:val="Paragraphe"/>
    <w:basedOn w:val="Normal"/>
    <w:link w:val="ParagrapheCar"/>
    <w:qFormat/>
    <w:rsid w:val="006E1171"/>
    <w:pPr>
      <w:spacing w:after="0" w:line="240" w:lineRule="atLeast"/>
      <w:jc w:val="both"/>
    </w:pPr>
    <w:rPr>
      <w:rFonts w:ascii="Arial" w:hAnsi="Arial" w:cs="Arial"/>
      <w:kern w:val="0"/>
      <w:sz w:val="24"/>
      <w:szCs w:val="24"/>
      <w14:ligatures w14:val="none"/>
    </w:rPr>
  </w:style>
  <w:style w:type="character" w:customStyle="1" w:styleId="ParagrapheCar">
    <w:name w:val="Paragraphe Car"/>
    <w:basedOn w:val="Policepardfaut"/>
    <w:link w:val="Paragraphe"/>
    <w:rsid w:val="006E1171"/>
    <w:rPr>
      <w:rFonts w:ascii="Arial" w:hAnsi="Arial" w:cs="Arial"/>
      <w:kern w:val="0"/>
      <w:sz w:val="24"/>
      <w:szCs w:val="24"/>
      <w14:ligatures w14:val="none"/>
    </w:rPr>
  </w:style>
  <w:style w:type="paragraph" w:customStyle="1" w:styleId="INFOSPIEDDEPAGE">
    <w:name w:val="INFOS PIED DE PAGE"/>
    <w:basedOn w:val="Pieddepage"/>
    <w:semiHidden/>
    <w:rsid w:val="006E1171"/>
    <w:pPr>
      <w:framePr w:w="10575" w:h="1247" w:hSpace="142" w:wrap="notBeside" w:vAnchor="page" w:hAnchor="page" w:x="568" w:y="14896" w:anchorLock="1"/>
      <w:tabs>
        <w:tab w:val="clear" w:pos="4536"/>
        <w:tab w:val="clear" w:pos="9072"/>
        <w:tab w:val="right" w:pos="9070"/>
      </w:tabs>
      <w:suppressAutoHyphens/>
      <w:spacing w:line="200" w:lineRule="atLeast"/>
    </w:pPr>
    <w:rPr>
      <w:rFonts w:ascii="Arial" w:eastAsia="Times New Roman" w:hAnsi="Arial" w:cs="Times New Roman"/>
      <w:kern w:val="0"/>
      <w:sz w:val="16"/>
      <w:szCs w:val="24"/>
      <w:lang w:eastAsia="fr-FR"/>
      <w14:ligatures w14:val="none"/>
    </w:rPr>
  </w:style>
  <w:style w:type="character" w:styleId="Lienhypertexte">
    <w:name w:val="Hyperlink"/>
    <w:basedOn w:val="Policepardfaut"/>
    <w:uiPriority w:val="99"/>
    <w:unhideWhenUsed/>
    <w:rsid w:val="006E1171"/>
    <w:rPr>
      <w:color w:val="467886" w:themeColor="hyperlink"/>
      <w:u w:val="single"/>
    </w:rPr>
  </w:style>
  <w:style w:type="table" w:customStyle="1" w:styleId="Grilledutableau1">
    <w:name w:val="Grille du tableau1"/>
    <w:basedOn w:val="TableauNormal"/>
    <w:next w:val="Grilledutableau"/>
    <w:rsid w:val="006E11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00F68"/>
    <w:rPr>
      <w:sz w:val="16"/>
      <w:szCs w:val="16"/>
    </w:rPr>
  </w:style>
  <w:style w:type="paragraph" w:styleId="Commentaire">
    <w:name w:val="annotation text"/>
    <w:basedOn w:val="Normal"/>
    <w:link w:val="CommentaireCar"/>
    <w:uiPriority w:val="99"/>
    <w:unhideWhenUsed/>
    <w:rsid w:val="00200F68"/>
    <w:pPr>
      <w:spacing w:line="240" w:lineRule="auto"/>
    </w:pPr>
    <w:rPr>
      <w:sz w:val="20"/>
      <w:szCs w:val="20"/>
    </w:rPr>
  </w:style>
  <w:style w:type="character" w:customStyle="1" w:styleId="CommentaireCar">
    <w:name w:val="Commentaire Car"/>
    <w:basedOn w:val="Policepardfaut"/>
    <w:link w:val="Commentaire"/>
    <w:uiPriority w:val="99"/>
    <w:rsid w:val="00200F68"/>
    <w:rPr>
      <w:sz w:val="20"/>
      <w:szCs w:val="20"/>
    </w:rPr>
  </w:style>
  <w:style w:type="paragraph" w:styleId="Objetducommentaire">
    <w:name w:val="annotation subject"/>
    <w:basedOn w:val="Commentaire"/>
    <w:next w:val="Commentaire"/>
    <w:link w:val="ObjetducommentaireCar"/>
    <w:uiPriority w:val="99"/>
    <w:semiHidden/>
    <w:unhideWhenUsed/>
    <w:rsid w:val="00200F68"/>
    <w:rPr>
      <w:b/>
      <w:bCs/>
    </w:rPr>
  </w:style>
  <w:style w:type="character" w:customStyle="1" w:styleId="ObjetducommentaireCar">
    <w:name w:val="Objet du commentaire Car"/>
    <w:basedOn w:val="CommentaireCar"/>
    <w:link w:val="Objetducommentaire"/>
    <w:uiPriority w:val="99"/>
    <w:semiHidden/>
    <w:rsid w:val="00200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6282">
      <w:bodyDiv w:val="1"/>
      <w:marLeft w:val="0"/>
      <w:marRight w:val="0"/>
      <w:marTop w:val="0"/>
      <w:marBottom w:val="0"/>
      <w:divBdr>
        <w:top w:val="none" w:sz="0" w:space="0" w:color="auto"/>
        <w:left w:val="none" w:sz="0" w:space="0" w:color="auto"/>
        <w:bottom w:val="none" w:sz="0" w:space="0" w:color="auto"/>
        <w:right w:val="none" w:sz="0" w:space="0" w:color="auto"/>
      </w:divBdr>
      <w:divsChild>
        <w:div w:id="58135483">
          <w:marLeft w:val="0"/>
          <w:marRight w:val="0"/>
          <w:marTop w:val="0"/>
          <w:marBottom w:val="0"/>
          <w:divBdr>
            <w:top w:val="none" w:sz="0" w:space="0" w:color="auto"/>
            <w:left w:val="none" w:sz="0" w:space="0" w:color="auto"/>
            <w:bottom w:val="none" w:sz="0" w:space="0" w:color="auto"/>
            <w:right w:val="none" w:sz="0" w:space="0" w:color="auto"/>
          </w:divBdr>
          <w:divsChild>
            <w:div w:id="1541478779">
              <w:marLeft w:val="0"/>
              <w:marRight w:val="0"/>
              <w:marTop w:val="0"/>
              <w:marBottom w:val="0"/>
              <w:divBdr>
                <w:top w:val="none" w:sz="0" w:space="0" w:color="auto"/>
                <w:left w:val="none" w:sz="0" w:space="0" w:color="auto"/>
                <w:bottom w:val="none" w:sz="0" w:space="0" w:color="auto"/>
                <w:right w:val="none" w:sz="0" w:space="0" w:color="auto"/>
              </w:divBdr>
              <w:divsChild>
                <w:div w:id="1024747203">
                  <w:marLeft w:val="0"/>
                  <w:marRight w:val="0"/>
                  <w:marTop w:val="0"/>
                  <w:marBottom w:val="0"/>
                  <w:divBdr>
                    <w:top w:val="none" w:sz="0" w:space="0" w:color="auto"/>
                    <w:left w:val="none" w:sz="0" w:space="0" w:color="auto"/>
                    <w:bottom w:val="none" w:sz="0" w:space="0" w:color="auto"/>
                    <w:right w:val="none" w:sz="0" w:space="0" w:color="auto"/>
                  </w:divBdr>
                  <w:divsChild>
                    <w:div w:id="1717856462">
                      <w:marLeft w:val="0"/>
                      <w:marRight w:val="0"/>
                      <w:marTop w:val="0"/>
                      <w:marBottom w:val="0"/>
                      <w:divBdr>
                        <w:top w:val="none" w:sz="0" w:space="0" w:color="auto"/>
                        <w:left w:val="none" w:sz="0" w:space="0" w:color="auto"/>
                        <w:bottom w:val="none" w:sz="0" w:space="0" w:color="auto"/>
                        <w:right w:val="none" w:sz="0" w:space="0" w:color="auto"/>
                      </w:divBdr>
                      <w:divsChild>
                        <w:div w:id="1207138385">
                          <w:marLeft w:val="0"/>
                          <w:marRight w:val="0"/>
                          <w:marTop w:val="0"/>
                          <w:marBottom w:val="0"/>
                          <w:divBdr>
                            <w:top w:val="none" w:sz="0" w:space="0" w:color="auto"/>
                            <w:left w:val="none" w:sz="0" w:space="0" w:color="auto"/>
                            <w:bottom w:val="none" w:sz="0" w:space="0" w:color="auto"/>
                            <w:right w:val="none" w:sz="0" w:space="0" w:color="auto"/>
                          </w:divBdr>
                          <w:divsChild>
                            <w:div w:id="14009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54803">
      <w:bodyDiv w:val="1"/>
      <w:marLeft w:val="0"/>
      <w:marRight w:val="0"/>
      <w:marTop w:val="0"/>
      <w:marBottom w:val="0"/>
      <w:divBdr>
        <w:top w:val="none" w:sz="0" w:space="0" w:color="auto"/>
        <w:left w:val="none" w:sz="0" w:space="0" w:color="auto"/>
        <w:bottom w:val="none" w:sz="0" w:space="0" w:color="auto"/>
        <w:right w:val="none" w:sz="0" w:space="0" w:color="auto"/>
      </w:divBdr>
    </w:div>
    <w:div w:id="121072094">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8">
          <w:marLeft w:val="0"/>
          <w:marRight w:val="0"/>
          <w:marTop w:val="0"/>
          <w:marBottom w:val="0"/>
          <w:divBdr>
            <w:top w:val="none" w:sz="0" w:space="0" w:color="auto"/>
            <w:left w:val="none" w:sz="0" w:space="0" w:color="auto"/>
            <w:bottom w:val="none" w:sz="0" w:space="0" w:color="auto"/>
            <w:right w:val="none" w:sz="0" w:space="0" w:color="auto"/>
          </w:divBdr>
          <w:divsChild>
            <w:div w:id="1990396537">
              <w:marLeft w:val="0"/>
              <w:marRight w:val="0"/>
              <w:marTop w:val="0"/>
              <w:marBottom w:val="0"/>
              <w:divBdr>
                <w:top w:val="none" w:sz="0" w:space="0" w:color="auto"/>
                <w:left w:val="none" w:sz="0" w:space="0" w:color="auto"/>
                <w:bottom w:val="none" w:sz="0" w:space="0" w:color="auto"/>
                <w:right w:val="none" w:sz="0" w:space="0" w:color="auto"/>
              </w:divBdr>
              <w:divsChild>
                <w:div w:id="1467776135">
                  <w:marLeft w:val="0"/>
                  <w:marRight w:val="0"/>
                  <w:marTop w:val="0"/>
                  <w:marBottom w:val="0"/>
                  <w:divBdr>
                    <w:top w:val="none" w:sz="0" w:space="0" w:color="auto"/>
                    <w:left w:val="none" w:sz="0" w:space="0" w:color="auto"/>
                    <w:bottom w:val="none" w:sz="0" w:space="0" w:color="auto"/>
                    <w:right w:val="none" w:sz="0" w:space="0" w:color="auto"/>
                  </w:divBdr>
                  <w:divsChild>
                    <w:div w:id="90471508">
                      <w:marLeft w:val="0"/>
                      <w:marRight w:val="0"/>
                      <w:marTop w:val="0"/>
                      <w:marBottom w:val="0"/>
                      <w:divBdr>
                        <w:top w:val="none" w:sz="0" w:space="0" w:color="auto"/>
                        <w:left w:val="none" w:sz="0" w:space="0" w:color="auto"/>
                        <w:bottom w:val="none" w:sz="0" w:space="0" w:color="auto"/>
                        <w:right w:val="none" w:sz="0" w:space="0" w:color="auto"/>
                      </w:divBdr>
                      <w:divsChild>
                        <w:div w:id="1362393230">
                          <w:marLeft w:val="0"/>
                          <w:marRight w:val="0"/>
                          <w:marTop w:val="0"/>
                          <w:marBottom w:val="0"/>
                          <w:divBdr>
                            <w:top w:val="none" w:sz="0" w:space="0" w:color="auto"/>
                            <w:left w:val="none" w:sz="0" w:space="0" w:color="auto"/>
                            <w:bottom w:val="none" w:sz="0" w:space="0" w:color="auto"/>
                            <w:right w:val="none" w:sz="0" w:space="0" w:color="auto"/>
                          </w:divBdr>
                          <w:divsChild>
                            <w:div w:id="2731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08958">
      <w:bodyDiv w:val="1"/>
      <w:marLeft w:val="0"/>
      <w:marRight w:val="0"/>
      <w:marTop w:val="0"/>
      <w:marBottom w:val="0"/>
      <w:divBdr>
        <w:top w:val="none" w:sz="0" w:space="0" w:color="auto"/>
        <w:left w:val="none" w:sz="0" w:space="0" w:color="auto"/>
        <w:bottom w:val="none" w:sz="0" w:space="0" w:color="auto"/>
        <w:right w:val="none" w:sz="0" w:space="0" w:color="auto"/>
      </w:divBdr>
    </w:div>
    <w:div w:id="375744004">
      <w:bodyDiv w:val="1"/>
      <w:marLeft w:val="0"/>
      <w:marRight w:val="0"/>
      <w:marTop w:val="0"/>
      <w:marBottom w:val="0"/>
      <w:divBdr>
        <w:top w:val="none" w:sz="0" w:space="0" w:color="auto"/>
        <w:left w:val="none" w:sz="0" w:space="0" w:color="auto"/>
        <w:bottom w:val="none" w:sz="0" w:space="0" w:color="auto"/>
        <w:right w:val="none" w:sz="0" w:space="0" w:color="auto"/>
      </w:divBdr>
    </w:div>
    <w:div w:id="389234738">
      <w:bodyDiv w:val="1"/>
      <w:marLeft w:val="0"/>
      <w:marRight w:val="0"/>
      <w:marTop w:val="0"/>
      <w:marBottom w:val="0"/>
      <w:divBdr>
        <w:top w:val="none" w:sz="0" w:space="0" w:color="auto"/>
        <w:left w:val="none" w:sz="0" w:space="0" w:color="auto"/>
        <w:bottom w:val="none" w:sz="0" w:space="0" w:color="auto"/>
        <w:right w:val="none" w:sz="0" w:space="0" w:color="auto"/>
      </w:divBdr>
    </w:div>
    <w:div w:id="483279963">
      <w:bodyDiv w:val="1"/>
      <w:marLeft w:val="0"/>
      <w:marRight w:val="0"/>
      <w:marTop w:val="0"/>
      <w:marBottom w:val="0"/>
      <w:divBdr>
        <w:top w:val="none" w:sz="0" w:space="0" w:color="auto"/>
        <w:left w:val="none" w:sz="0" w:space="0" w:color="auto"/>
        <w:bottom w:val="none" w:sz="0" w:space="0" w:color="auto"/>
        <w:right w:val="none" w:sz="0" w:space="0" w:color="auto"/>
      </w:divBdr>
      <w:divsChild>
        <w:div w:id="1787625536">
          <w:marLeft w:val="0"/>
          <w:marRight w:val="0"/>
          <w:marTop w:val="0"/>
          <w:marBottom w:val="0"/>
          <w:divBdr>
            <w:top w:val="none" w:sz="0" w:space="0" w:color="auto"/>
            <w:left w:val="none" w:sz="0" w:space="0" w:color="auto"/>
            <w:bottom w:val="none" w:sz="0" w:space="0" w:color="auto"/>
            <w:right w:val="none" w:sz="0" w:space="0" w:color="auto"/>
          </w:divBdr>
          <w:divsChild>
            <w:div w:id="956301588">
              <w:marLeft w:val="0"/>
              <w:marRight w:val="0"/>
              <w:marTop w:val="0"/>
              <w:marBottom w:val="0"/>
              <w:divBdr>
                <w:top w:val="none" w:sz="0" w:space="0" w:color="auto"/>
                <w:left w:val="none" w:sz="0" w:space="0" w:color="auto"/>
                <w:bottom w:val="none" w:sz="0" w:space="0" w:color="auto"/>
                <w:right w:val="none" w:sz="0" w:space="0" w:color="auto"/>
              </w:divBdr>
              <w:divsChild>
                <w:div w:id="428962662">
                  <w:marLeft w:val="0"/>
                  <w:marRight w:val="0"/>
                  <w:marTop w:val="0"/>
                  <w:marBottom w:val="0"/>
                  <w:divBdr>
                    <w:top w:val="none" w:sz="0" w:space="0" w:color="auto"/>
                    <w:left w:val="none" w:sz="0" w:space="0" w:color="auto"/>
                    <w:bottom w:val="none" w:sz="0" w:space="0" w:color="auto"/>
                    <w:right w:val="none" w:sz="0" w:space="0" w:color="auto"/>
                  </w:divBdr>
                  <w:divsChild>
                    <w:div w:id="11433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6262">
          <w:marLeft w:val="0"/>
          <w:marRight w:val="0"/>
          <w:marTop w:val="0"/>
          <w:marBottom w:val="0"/>
          <w:divBdr>
            <w:top w:val="none" w:sz="0" w:space="0" w:color="auto"/>
            <w:left w:val="none" w:sz="0" w:space="0" w:color="auto"/>
            <w:bottom w:val="none" w:sz="0" w:space="0" w:color="auto"/>
            <w:right w:val="none" w:sz="0" w:space="0" w:color="auto"/>
          </w:divBdr>
          <w:divsChild>
            <w:div w:id="1207180309">
              <w:marLeft w:val="0"/>
              <w:marRight w:val="0"/>
              <w:marTop w:val="0"/>
              <w:marBottom w:val="0"/>
              <w:divBdr>
                <w:top w:val="none" w:sz="0" w:space="0" w:color="auto"/>
                <w:left w:val="none" w:sz="0" w:space="0" w:color="auto"/>
                <w:bottom w:val="none" w:sz="0" w:space="0" w:color="auto"/>
                <w:right w:val="none" w:sz="0" w:space="0" w:color="auto"/>
              </w:divBdr>
              <w:divsChild>
                <w:div w:id="572350132">
                  <w:marLeft w:val="0"/>
                  <w:marRight w:val="0"/>
                  <w:marTop w:val="0"/>
                  <w:marBottom w:val="0"/>
                  <w:divBdr>
                    <w:top w:val="none" w:sz="0" w:space="0" w:color="auto"/>
                    <w:left w:val="none" w:sz="0" w:space="0" w:color="auto"/>
                    <w:bottom w:val="none" w:sz="0" w:space="0" w:color="auto"/>
                    <w:right w:val="none" w:sz="0" w:space="0" w:color="auto"/>
                  </w:divBdr>
                  <w:divsChild>
                    <w:div w:id="4077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3970">
      <w:bodyDiv w:val="1"/>
      <w:marLeft w:val="0"/>
      <w:marRight w:val="0"/>
      <w:marTop w:val="0"/>
      <w:marBottom w:val="0"/>
      <w:divBdr>
        <w:top w:val="none" w:sz="0" w:space="0" w:color="auto"/>
        <w:left w:val="none" w:sz="0" w:space="0" w:color="auto"/>
        <w:bottom w:val="none" w:sz="0" w:space="0" w:color="auto"/>
        <w:right w:val="none" w:sz="0" w:space="0" w:color="auto"/>
      </w:divBdr>
    </w:div>
    <w:div w:id="640887857">
      <w:bodyDiv w:val="1"/>
      <w:marLeft w:val="0"/>
      <w:marRight w:val="0"/>
      <w:marTop w:val="0"/>
      <w:marBottom w:val="0"/>
      <w:divBdr>
        <w:top w:val="none" w:sz="0" w:space="0" w:color="auto"/>
        <w:left w:val="none" w:sz="0" w:space="0" w:color="auto"/>
        <w:bottom w:val="none" w:sz="0" w:space="0" w:color="auto"/>
        <w:right w:val="none" w:sz="0" w:space="0" w:color="auto"/>
      </w:divBdr>
    </w:div>
    <w:div w:id="663824124">
      <w:bodyDiv w:val="1"/>
      <w:marLeft w:val="0"/>
      <w:marRight w:val="0"/>
      <w:marTop w:val="0"/>
      <w:marBottom w:val="0"/>
      <w:divBdr>
        <w:top w:val="none" w:sz="0" w:space="0" w:color="auto"/>
        <w:left w:val="none" w:sz="0" w:space="0" w:color="auto"/>
        <w:bottom w:val="none" w:sz="0" w:space="0" w:color="auto"/>
        <w:right w:val="none" w:sz="0" w:space="0" w:color="auto"/>
      </w:divBdr>
    </w:div>
    <w:div w:id="699627438">
      <w:bodyDiv w:val="1"/>
      <w:marLeft w:val="0"/>
      <w:marRight w:val="0"/>
      <w:marTop w:val="0"/>
      <w:marBottom w:val="0"/>
      <w:divBdr>
        <w:top w:val="none" w:sz="0" w:space="0" w:color="auto"/>
        <w:left w:val="none" w:sz="0" w:space="0" w:color="auto"/>
        <w:bottom w:val="none" w:sz="0" w:space="0" w:color="auto"/>
        <w:right w:val="none" w:sz="0" w:space="0" w:color="auto"/>
      </w:divBdr>
    </w:div>
    <w:div w:id="778909267">
      <w:bodyDiv w:val="1"/>
      <w:marLeft w:val="0"/>
      <w:marRight w:val="0"/>
      <w:marTop w:val="0"/>
      <w:marBottom w:val="0"/>
      <w:divBdr>
        <w:top w:val="none" w:sz="0" w:space="0" w:color="auto"/>
        <w:left w:val="none" w:sz="0" w:space="0" w:color="auto"/>
        <w:bottom w:val="none" w:sz="0" w:space="0" w:color="auto"/>
        <w:right w:val="none" w:sz="0" w:space="0" w:color="auto"/>
      </w:divBdr>
    </w:div>
    <w:div w:id="793327992">
      <w:bodyDiv w:val="1"/>
      <w:marLeft w:val="0"/>
      <w:marRight w:val="0"/>
      <w:marTop w:val="0"/>
      <w:marBottom w:val="0"/>
      <w:divBdr>
        <w:top w:val="none" w:sz="0" w:space="0" w:color="auto"/>
        <w:left w:val="none" w:sz="0" w:space="0" w:color="auto"/>
        <w:bottom w:val="none" w:sz="0" w:space="0" w:color="auto"/>
        <w:right w:val="none" w:sz="0" w:space="0" w:color="auto"/>
      </w:divBdr>
    </w:div>
    <w:div w:id="848447109">
      <w:bodyDiv w:val="1"/>
      <w:marLeft w:val="0"/>
      <w:marRight w:val="0"/>
      <w:marTop w:val="0"/>
      <w:marBottom w:val="0"/>
      <w:divBdr>
        <w:top w:val="none" w:sz="0" w:space="0" w:color="auto"/>
        <w:left w:val="none" w:sz="0" w:space="0" w:color="auto"/>
        <w:bottom w:val="none" w:sz="0" w:space="0" w:color="auto"/>
        <w:right w:val="none" w:sz="0" w:space="0" w:color="auto"/>
      </w:divBdr>
    </w:div>
    <w:div w:id="917251581">
      <w:bodyDiv w:val="1"/>
      <w:marLeft w:val="0"/>
      <w:marRight w:val="0"/>
      <w:marTop w:val="0"/>
      <w:marBottom w:val="0"/>
      <w:divBdr>
        <w:top w:val="none" w:sz="0" w:space="0" w:color="auto"/>
        <w:left w:val="none" w:sz="0" w:space="0" w:color="auto"/>
        <w:bottom w:val="none" w:sz="0" w:space="0" w:color="auto"/>
        <w:right w:val="none" w:sz="0" w:space="0" w:color="auto"/>
      </w:divBdr>
    </w:div>
    <w:div w:id="922225817">
      <w:bodyDiv w:val="1"/>
      <w:marLeft w:val="0"/>
      <w:marRight w:val="0"/>
      <w:marTop w:val="0"/>
      <w:marBottom w:val="0"/>
      <w:divBdr>
        <w:top w:val="none" w:sz="0" w:space="0" w:color="auto"/>
        <w:left w:val="none" w:sz="0" w:space="0" w:color="auto"/>
        <w:bottom w:val="none" w:sz="0" w:space="0" w:color="auto"/>
        <w:right w:val="none" w:sz="0" w:space="0" w:color="auto"/>
      </w:divBdr>
      <w:divsChild>
        <w:div w:id="488331865">
          <w:marLeft w:val="0"/>
          <w:marRight w:val="0"/>
          <w:marTop w:val="0"/>
          <w:marBottom w:val="0"/>
          <w:divBdr>
            <w:top w:val="none" w:sz="0" w:space="0" w:color="auto"/>
            <w:left w:val="none" w:sz="0" w:space="0" w:color="auto"/>
            <w:bottom w:val="none" w:sz="0" w:space="0" w:color="auto"/>
            <w:right w:val="none" w:sz="0" w:space="0" w:color="auto"/>
          </w:divBdr>
          <w:divsChild>
            <w:div w:id="855383086">
              <w:marLeft w:val="0"/>
              <w:marRight w:val="0"/>
              <w:marTop w:val="0"/>
              <w:marBottom w:val="0"/>
              <w:divBdr>
                <w:top w:val="none" w:sz="0" w:space="0" w:color="auto"/>
                <w:left w:val="none" w:sz="0" w:space="0" w:color="auto"/>
                <w:bottom w:val="none" w:sz="0" w:space="0" w:color="auto"/>
                <w:right w:val="none" w:sz="0" w:space="0" w:color="auto"/>
              </w:divBdr>
              <w:divsChild>
                <w:div w:id="1167593161">
                  <w:marLeft w:val="0"/>
                  <w:marRight w:val="0"/>
                  <w:marTop w:val="0"/>
                  <w:marBottom w:val="0"/>
                  <w:divBdr>
                    <w:top w:val="none" w:sz="0" w:space="0" w:color="auto"/>
                    <w:left w:val="none" w:sz="0" w:space="0" w:color="auto"/>
                    <w:bottom w:val="none" w:sz="0" w:space="0" w:color="auto"/>
                    <w:right w:val="none" w:sz="0" w:space="0" w:color="auto"/>
                  </w:divBdr>
                  <w:divsChild>
                    <w:div w:id="1574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8193">
          <w:marLeft w:val="0"/>
          <w:marRight w:val="0"/>
          <w:marTop w:val="0"/>
          <w:marBottom w:val="0"/>
          <w:divBdr>
            <w:top w:val="none" w:sz="0" w:space="0" w:color="auto"/>
            <w:left w:val="none" w:sz="0" w:space="0" w:color="auto"/>
            <w:bottom w:val="none" w:sz="0" w:space="0" w:color="auto"/>
            <w:right w:val="none" w:sz="0" w:space="0" w:color="auto"/>
          </w:divBdr>
          <w:divsChild>
            <w:div w:id="1728214964">
              <w:marLeft w:val="0"/>
              <w:marRight w:val="0"/>
              <w:marTop w:val="0"/>
              <w:marBottom w:val="0"/>
              <w:divBdr>
                <w:top w:val="none" w:sz="0" w:space="0" w:color="auto"/>
                <w:left w:val="none" w:sz="0" w:space="0" w:color="auto"/>
                <w:bottom w:val="none" w:sz="0" w:space="0" w:color="auto"/>
                <w:right w:val="none" w:sz="0" w:space="0" w:color="auto"/>
              </w:divBdr>
              <w:divsChild>
                <w:div w:id="1303972367">
                  <w:marLeft w:val="0"/>
                  <w:marRight w:val="0"/>
                  <w:marTop w:val="0"/>
                  <w:marBottom w:val="0"/>
                  <w:divBdr>
                    <w:top w:val="none" w:sz="0" w:space="0" w:color="auto"/>
                    <w:left w:val="none" w:sz="0" w:space="0" w:color="auto"/>
                    <w:bottom w:val="none" w:sz="0" w:space="0" w:color="auto"/>
                    <w:right w:val="none" w:sz="0" w:space="0" w:color="auto"/>
                  </w:divBdr>
                  <w:divsChild>
                    <w:div w:id="14630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51089">
      <w:bodyDiv w:val="1"/>
      <w:marLeft w:val="0"/>
      <w:marRight w:val="0"/>
      <w:marTop w:val="0"/>
      <w:marBottom w:val="0"/>
      <w:divBdr>
        <w:top w:val="none" w:sz="0" w:space="0" w:color="auto"/>
        <w:left w:val="none" w:sz="0" w:space="0" w:color="auto"/>
        <w:bottom w:val="none" w:sz="0" w:space="0" w:color="auto"/>
        <w:right w:val="none" w:sz="0" w:space="0" w:color="auto"/>
      </w:divBdr>
      <w:divsChild>
        <w:div w:id="617568007">
          <w:marLeft w:val="0"/>
          <w:marRight w:val="0"/>
          <w:marTop w:val="0"/>
          <w:marBottom w:val="0"/>
          <w:divBdr>
            <w:top w:val="none" w:sz="0" w:space="0" w:color="auto"/>
            <w:left w:val="none" w:sz="0" w:space="0" w:color="auto"/>
            <w:bottom w:val="none" w:sz="0" w:space="0" w:color="auto"/>
            <w:right w:val="none" w:sz="0" w:space="0" w:color="auto"/>
          </w:divBdr>
          <w:divsChild>
            <w:div w:id="96099005">
              <w:marLeft w:val="0"/>
              <w:marRight w:val="0"/>
              <w:marTop w:val="0"/>
              <w:marBottom w:val="0"/>
              <w:divBdr>
                <w:top w:val="none" w:sz="0" w:space="0" w:color="auto"/>
                <w:left w:val="none" w:sz="0" w:space="0" w:color="auto"/>
                <w:bottom w:val="none" w:sz="0" w:space="0" w:color="auto"/>
                <w:right w:val="none" w:sz="0" w:space="0" w:color="auto"/>
              </w:divBdr>
              <w:divsChild>
                <w:div w:id="1677077754">
                  <w:marLeft w:val="0"/>
                  <w:marRight w:val="0"/>
                  <w:marTop w:val="0"/>
                  <w:marBottom w:val="0"/>
                  <w:divBdr>
                    <w:top w:val="none" w:sz="0" w:space="0" w:color="auto"/>
                    <w:left w:val="none" w:sz="0" w:space="0" w:color="auto"/>
                    <w:bottom w:val="none" w:sz="0" w:space="0" w:color="auto"/>
                    <w:right w:val="none" w:sz="0" w:space="0" w:color="auto"/>
                  </w:divBdr>
                  <w:divsChild>
                    <w:div w:id="403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9403">
          <w:marLeft w:val="0"/>
          <w:marRight w:val="0"/>
          <w:marTop w:val="0"/>
          <w:marBottom w:val="0"/>
          <w:divBdr>
            <w:top w:val="none" w:sz="0" w:space="0" w:color="auto"/>
            <w:left w:val="none" w:sz="0" w:space="0" w:color="auto"/>
            <w:bottom w:val="none" w:sz="0" w:space="0" w:color="auto"/>
            <w:right w:val="none" w:sz="0" w:space="0" w:color="auto"/>
          </w:divBdr>
          <w:divsChild>
            <w:div w:id="1637292752">
              <w:marLeft w:val="0"/>
              <w:marRight w:val="0"/>
              <w:marTop w:val="0"/>
              <w:marBottom w:val="0"/>
              <w:divBdr>
                <w:top w:val="none" w:sz="0" w:space="0" w:color="auto"/>
                <w:left w:val="none" w:sz="0" w:space="0" w:color="auto"/>
                <w:bottom w:val="none" w:sz="0" w:space="0" w:color="auto"/>
                <w:right w:val="none" w:sz="0" w:space="0" w:color="auto"/>
              </w:divBdr>
              <w:divsChild>
                <w:div w:id="907419092">
                  <w:marLeft w:val="0"/>
                  <w:marRight w:val="0"/>
                  <w:marTop w:val="0"/>
                  <w:marBottom w:val="0"/>
                  <w:divBdr>
                    <w:top w:val="none" w:sz="0" w:space="0" w:color="auto"/>
                    <w:left w:val="none" w:sz="0" w:space="0" w:color="auto"/>
                    <w:bottom w:val="none" w:sz="0" w:space="0" w:color="auto"/>
                    <w:right w:val="none" w:sz="0" w:space="0" w:color="auto"/>
                  </w:divBdr>
                  <w:divsChild>
                    <w:div w:id="14239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2834">
      <w:bodyDiv w:val="1"/>
      <w:marLeft w:val="0"/>
      <w:marRight w:val="0"/>
      <w:marTop w:val="0"/>
      <w:marBottom w:val="0"/>
      <w:divBdr>
        <w:top w:val="none" w:sz="0" w:space="0" w:color="auto"/>
        <w:left w:val="none" w:sz="0" w:space="0" w:color="auto"/>
        <w:bottom w:val="none" w:sz="0" w:space="0" w:color="auto"/>
        <w:right w:val="none" w:sz="0" w:space="0" w:color="auto"/>
      </w:divBdr>
    </w:div>
    <w:div w:id="1234781646">
      <w:bodyDiv w:val="1"/>
      <w:marLeft w:val="0"/>
      <w:marRight w:val="0"/>
      <w:marTop w:val="0"/>
      <w:marBottom w:val="0"/>
      <w:divBdr>
        <w:top w:val="none" w:sz="0" w:space="0" w:color="auto"/>
        <w:left w:val="none" w:sz="0" w:space="0" w:color="auto"/>
        <w:bottom w:val="none" w:sz="0" w:space="0" w:color="auto"/>
        <w:right w:val="none" w:sz="0" w:space="0" w:color="auto"/>
      </w:divBdr>
    </w:div>
    <w:div w:id="1269118424">
      <w:bodyDiv w:val="1"/>
      <w:marLeft w:val="0"/>
      <w:marRight w:val="0"/>
      <w:marTop w:val="0"/>
      <w:marBottom w:val="0"/>
      <w:divBdr>
        <w:top w:val="none" w:sz="0" w:space="0" w:color="auto"/>
        <w:left w:val="none" w:sz="0" w:space="0" w:color="auto"/>
        <w:bottom w:val="none" w:sz="0" w:space="0" w:color="auto"/>
        <w:right w:val="none" w:sz="0" w:space="0" w:color="auto"/>
      </w:divBdr>
    </w:div>
    <w:div w:id="1395738411">
      <w:bodyDiv w:val="1"/>
      <w:marLeft w:val="0"/>
      <w:marRight w:val="0"/>
      <w:marTop w:val="0"/>
      <w:marBottom w:val="0"/>
      <w:divBdr>
        <w:top w:val="none" w:sz="0" w:space="0" w:color="auto"/>
        <w:left w:val="none" w:sz="0" w:space="0" w:color="auto"/>
        <w:bottom w:val="none" w:sz="0" w:space="0" w:color="auto"/>
        <w:right w:val="none" w:sz="0" w:space="0" w:color="auto"/>
      </w:divBdr>
    </w:div>
    <w:div w:id="1405759404">
      <w:bodyDiv w:val="1"/>
      <w:marLeft w:val="0"/>
      <w:marRight w:val="0"/>
      <w:marTop w:val="0"/>
      <w:marBottom w:val="0"/>
      <w:divBdr>
        <w:top w:val="none" w:sz="0" w:space="0" w:color="auto"/>
        <w:left w:val="none" w:sz="0" w:space="0" w:color="auto"/>
        <w:bottom w:val="none" w:sz="0" w:space="0" w:color="auto"/>
        <w:right w:val="none" w:sz="0" w:space="0" w:color="auto"/>
      </w:divBdr>
      <w:divsChild>
        <w:div w:id="132212924">
          <w:marLeft w:val="0"/>
          <w:marRight w:val="0"/>
          <w:marTop w:val="0"/>
          <w:marBottom w:val="0"/>
          <w:divBdr>
            <w:top w:val="none" w:sz="0" w:space="0" w:color="auto"/>
            <w:left w:val="none" w:sz="0" w:space="0" w:color="auto"/>
            <w:bottom w:val="none" w:sz="0" w:space="0" w:color="auto"/>
            <w:right w:val="none" w:sz="0" w:space="0" w:color="auto"/>
          </w:divBdr>
          <w:divsChild>
            <w:div w:id="290746926">
              <w:marLeft w:val="0"/>
              <w:marRight w:val="0"/>
              <w:marTop w:val="0"/>
              <w:marBottom w:val="0"/>
              <w:divBdr>
                <w:top w:val="none" w:sz="0" w:space="0" w:color="auto"/>
                <w:left w:val="none" w:sz="0" w:space="0" w:color="auto"/>
                <w:bottom w:val="none" w:sz="0" w:space="0" w:color="auto"/>
                <w:right w:val="none" w:sz="0" w:space="0" w:color="auto"/>
              </w:divBdr>
              <w:divsChild>
                <w:div w:id="1356031037">
                  <w:marLeft w:val="0"/>
                  <w:marRight w:val="0"/>
                  <w:marTop w:val="0"/>
                  <w:marBottom w:val="0"/>
                  <w:divBdr>
                    <w:top w:val="none" w:sz="0" w:space="0" w:color="auto"/>
                    <w:left w:val="none" w:sz="0" w:space="0" w:color="auto"/>
                    <w:bottom w:val="none" w:sz="0" w:space="0" w:color="auto"/>
                    <w:right w:val="none" w:sz="0" w:space="0" w:color="auto"/>
                  </w:divBdr>
                  <w:divsChild>
                    <w:div w:id="1319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7254">
          <w:marLeft w:val="0"/>
          <w:marRight w:val="0"/>
          <w:marTop w:val="0"/>
          <w:marBottom w:val="0"/>
          <w:divBdr>
            <w:top w:val="none" w:sz="0" w:space="0" w:color="auto"/>
            <w:left w:val="none" w:sz="0" w:space="0" w:color="auto"/>
            <w:bottom w:val="none" w:sz="0" w:space="0" w:color="auto"/>
            <w:right w:val="none" w:sz="0" w:space="0" w:color="auto"/>
          </w:divBdr>
          <w:divsChild>
            <w:div w:id="2023386708">
              <w:marLeft w:val="0"/>
              <w:marRight w:val="0"/>
              <w:marTop w:val="0"/>
              <w:marBottom w:val="0"/>
              <w:divBdr>
                <w:top w:val="none" w:sz="0" w:space="0" w:color="auto"/>
                <w:left w:val="none" w:sz="0" w:space="0" w:color="auto"/>
                <w:bottom w:val="none" w:sz="0" w:space="0" w:color="auto"/>
                <w:right w:val="none" w:sz="0" w:space="0" w:color="auto"/>
              </w:divBdr>
              <w:divsChild>
                <w:div w:id="483475387">
                  <w:marLeft w:val="0"/>
                  <w:marRight w:val="0"/>
                  <w:marTop w:val="0"/>
                  <w:marBottom w:val="0"/>
                  <w:divBdr>
                    <w:top w:val="none" w:sz="0" w:space="0" w:color="auto"/>
                    <w:left w:val="none" w:sz="0" w:space="0" w:color="auto"/>
                    <w:bottom w:val="none" w:sz="0" w:space="0" w:color="auto"/>
                    <w:right w:val="none" w:sz="0" w:space="0" w:color="auto"/>
                  </w:divBdr>
                  <w:divsChild>
                    <w:div w:id="6253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63525">
      <w:bodyDiv w:val="1"/>
      <w:marLeft w:val="0"/>
      <w:marRight w:val="0"/>
      <w:marTop w:val="0"/>
      <w:marBottom w:val="0"/>
      <w:divBdr>
        <w:top w:val="none" w:sz="0" w:space="0" w:color="auto"/>
        <w:left w:val="none" w:sz="0" w:space="0" w:color="auto"/>
        <w:bottom w:val="none" w:sz="0" w:space="0" w:color="auto"/>
        <w:right w:val="none" w:sz="0" w:space="0" w:color="auto"/>
      </w:divBdr>
    </w:div>
    <w:div w:id="1471633094">
      <w:bodyDiv w:val="1"/>
      <w:marLeft w:val="0"/>
      <w:marRight w:val="0"/>
      <w:marTop w:val="0"/>
      <w:marBottom w:val="0"/>
      <w:divBdr>
        <w:top w:val="none" w:sz="0" w:space="0" w:color="auto"/>
        <w:left w:val="none" w:sz="0" w:space="0" w:color="auto"/>
        <w:bottom w:val="none" w:sz="0" w:space="0" w:color="auto"/>
        <w:right w:val="none" w:sz="0" w:space="0" w:color="auto"/>
      </w:divBdr>
    </w:div>
    <w:div w:id="1518231398">
      <w:bodyDiv w:val="1"/>
      <w:marLeft w:val="0"/>
      <w:marRight w:val="0"/>
      <w:marTop w:val="0"/>
      <w:marBottom w:val="0"/>
      <w:divBdr>
        <w:top w:val="none" w:sz="0" w:space="0" w:color="auto"/>
        <w:left w:val="none" w:sz="0" w:space="0" w:color="auto"/>
        <w:bottom w:val="none" w:sz="0" w:space="0" w:color="auto"/>
        <w:right w:val="none" w:sz="0" w:space="0" w:color="auto"/>
      </w:divBdr>
    </w:div>
    <w:div w:id="1730499257">
      <w:bodyDiv w:val="1"/>
      <w:marLeft w:val="0"/>
      <w:marRight w:val="0"/>
      <w:marTop w:val="0"/>
      <w:marBottom w:val="0"/>
      <w:divBdr>
        <w:top w:val="none" w:sz="0" w:space="0" w:color="auto"/>
        <w:left w:val="none" w:sz="0" w:space="0" w:color="auto"/>
        <w:bottom w:val="none" w:sz="0" w:space="0" w:color="auto"/>
        <w:right w:val="none" w:sz="0" w:space="0" w:color="auto"/>
      </w:divBdr>
    </w:div>
    <w:div w:id="1918517428">
      <w:bodyDiv w:val="1"/>
      <w:marLeft w:val="0"/>
      <w:marRight w:val="0"/>
      <w:marTop w:val="0"/>
      <w:marBottom w:val="0"/>
      <w:divBdr>
        <w:top w:val="none" w:sz="0" w:space="0" w:color="auto"/>
        <w:left w:val="none" w:sz="0" w:space="0" w:color="auto"/>
        <w:bottom w:val="none" w:sz="0" w:space="0" w:color="auto"/>
        <w:right w:val="none" w:sz="0" w:space="0" w:color="auto"/>
      </w:divBdr>
    </w:div>
    <w:div w:id="2013794611">
      <w:bodyDiv w:val="1"/>
      <w:marLeft w:val="0"/>
      <w:marRight w:val="0"/>
      <w:marTop w:val="0"/>
      <w:marBottom w:val="0"/>
      <w:divBdr>
        <w:top w:val="none" w:sz="0" w:space="0" w:color="auto"/>
        <w:left w:val="none" w:sz="0" w:space="0" w:color="auto"/>
        <w:bottom w:val="none" w:sz="0" w:space="0" w:color="auto"/>
        <w:right w:val="none" w:sz="0" w:space="0" w:color="auto"/>
      </w:divBdr>
    </w:div>
    <w:div w:id="2031836807">
      <w:bodyDiv w:val="1"/>
      <w:marLeft w:val="0"/>
      <w:marRight w:val="0"/>
      <w:marTop w:val="0"/>
      <w:marBottom w:val="0"/>
      <w:divBdr>
        <w:top w:val="none" w:sz="0" w:space="0" w:color="auto"/>
        <w:left w:val="none" w:sz="0" w:space="0" w:color="auto"/>
        <w:bottom w:val="none" w:sz="0" w:space="0" w:color="auto"/>
        <w:right w:val="none" w:sz="0" w:space="0" w:color="auto"/>
      </w:divBdr>
    </w:div>
    <w:div w:id="2041277512">
      <w:bodyDiv w:val="1"/>
      <w:marLeft w:val="0"/>
      <w:marRight w:val="0"/>
      <w:marTop w:val="0"/>
      <w:marBottom w:val="0"/>
      <w:divBdr>
        <w:top w:val="none" w:sz="0" w:space="0" w:color="auto"/>
        <w:left w:val="none" w:sz="0" w:space="0" w:color="auto"/>
        <w:bottom w:val="none" w:sz="0" w:space="0" w:color="auto"/>
        <w:right w:val="none" w:sz="0" w:space="0" w:color="auto"/>
      </w:divBdr>
    </w:div>
    <w:div w:id="2094008750">
      <w:bodyDiv w:val="1"/>
      <w:marLeft w:val="0"/>
      <w:marRight w:val="0"/>
      <w:marTop w:val="0"/>
      <w:marBottom w:val="0"/>
      <w:divBdr>
        <w:top w:val="none" w:sz="0" w:space="0" w:color="auto"/>
        <w:left w:val="none" w:sz="0" w:space="0" w:color="auto"/>
        <w:bottom w:val="none" w:sz="0" w:space="0" w:color="auto"/>
        <w:right w:val="none" w:sz="0" w:space="0" w:color="auto"/>
      </w:divBdr>
    </w:div>
    <w:div w:id="214716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hubert-alexandre.turc@cea.f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70C582CEC614FB93AB396C2FF9C8D" ma:contentTypeVersion="8" ma:contentTypeDescription="Crée un document." ma:contentTypeScope="" ma:versionID="0dadcd9c5f8d5060ed46e7e3fa7fa9af">
  <xsd:schema xmlns:xsd="http://www.w3.org/2001/XMLSchema" xmlns:xs="http://www.w3.org/2001/XMLSchema" xmlns:p="http://schemas.microsoft.com/office/2006/metadata/properties" xmlns:ns3="c4724094-a992-40e7-b7ea-6b25a51eb6cb" xmlns:ns4="e02c3200-2dfb-405e-b88d-908d87a70ccc" targetNamespace="http://schemas.microsoft.com/office/2006/metadata/properties" ma:root="true" ma:fieldsID="bd9dea1d9462be38ac44760002bdac2d" ns3:_="" ns4:_="">
    <xsd:import namespace="c4724094-a992-40e7-b7ea-6b25a51eb6cb"/>
    <xsd:import namespace="e02c3200-2dfb-405e-b88d-908d87a70cc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24094-a992-40e7-b7ea-6b25a51eb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2c3200-2dfb-405e-b88d-908d87a70ccc"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724094-a992-40e7-b7ea-6b25a51eb6c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9D1B-64C4-467F-9EAB-F447F3C076A9}">
  <ds:schemaRefs>
    <ds:schemaRef ds:uri="http://schemas.microsoft.com/sharepoint/v3/contenttype/forms"/>
  </ds:schemaRefs>
</ds:datastoreItem>
</file>

<file path=customXml/itemProps2.xml><?xml version="1.0" encoding="utf-8"?>
<ds:datastoreItem xmlns:ds="http://schemas.openxmlformats.org/officeDocument/2006/customXml" ds:itemID="{E083A7A6-2C2E-4FD6-9703-A58863D5B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24094-a992-40e7-b7ea-6b25a51eb6cb"/>
    <ds:schemaRef ds:uri="e02c3200-2dfb-405e-b88d-908d87a70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EB32DF-F072-4398-A4AB-8A70B92C1B94}">
  <ds:schemaRefs>
    <ds:schemaRef ds:uri="http://schemas.openxmlformats.org/package/2006/metadata/core-properties"/>
    <ds:schemaRef ds:uri="http://www.w3.org/XML/1998/namespace"/>
    <ds:schemaRef ds:uri="http://purl.org/dc/elements/1.1/"/>
    <ds:schemaRef ds:uri="c4724094-a992-40e7-b7ea-6b25a51eb6cb"/>
    <ds:schemaRef ds:uri="http://schemas.microsoft.com/office/infopath/2007/PartnerControls"/>
    <ds:schemaRef ds:uri="http://purl.org/dc/dcmitype/"/>
    <ds:schemaRef ds:uri="e02c3200-2dfb-405e-b88d-908d87a70ccc"/>
    <ds:schemaRef ds:uri="http://schemas.microsoft.com/office/2006/documentManagement/typ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B635D4E6-8486-4157-A2B0-AF878D85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7825</Words>
  <Characters>43041</Characters>
  <Application>Microsoft Office Word</Application>
  <DocSecurity>0</DocSecurity>
  <Lines>358</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50765</CharactersWithSpaces>
  <SharedDoc>false</SharedDoc>
  <HLinks>
    <vt:vector size="6" baseType="variant">
      <vt:variant>
        <vt:i4>6488135</vt:i4>
      </vt:variant>
      <vt:variant>
        <vt:i4>6</vt:i4>
      </vt:variant>
      <vt:variant>
        <vt:i4>0</vt:i4>
      </vt:variant>
      <vt:variant>
        <vt:i4>5</vt:i4>
      </vt:variant>
      <vt:variant>
        <vt:lpwstr>mailto:hubert-alexandre.turc@cea.fr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Dalil ZEAMARI</dc:creator>
  <cp:keywords/>
  <dc:description/>
  <cp:lastModifiedBy>Dalil ZEAMARI</cp:lastModifiedBy>
  <cp:revision>2</cp:revision>
  <cp:lastPrinted>2024-10-10T00:05:00Z</cp:lastPrinted>
  <dcterms:created xsi:type="dcterms:W3CDTF">2024-12-18T14:27:00Z</dcterms:created>
  <dcterms:modified xsi:type="dcterms:W3CDTF">2024-12-18T14:27:00Z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0x010100A1270C582CEC614FB93AB396C2FF9C8D</vt:lpwstr>
  </property>
</Properties>
</file>